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8D5" w:rsidRPr="008E58D5" w:rsidRDefault="008E58D5" w:rsidP="008E58D5">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E58D5">
        <w:rPr>
          <w:rFonts w:ascii="Arial" w:eastAsia="Times New Roman" w:hAnsi="Arial" w:cs="Arial"/>
          <w:b/>
          <w:bCs/>
          <w:color w:val="FFFFFF"/>
          <w:sz w:val="48"/>
          <w:szCs w:val="48"/>
          <w:shd w:val="clear" w:color="auto" w:fill="0000FF"/>
        </w:rPr>
        <w:t>Passport Application Online </w:t>
      </w:r>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xml:space="preserve">Applying for a Passport should be possible online by visiting the official Passport </w:t>
      </w:r>
      <w:proofErr w:type="spellStart"/>
      <w:r w:rsidRPr="008E58D5">
        <w:rPr>
          <w:rFonts w:ascii="Arial" w:eastAsia="Times New Roman" w:hAnsi="Arial" w:cs="Arial"/>
          <w:sz w:val="24"/>
          <w:szCs w:val="24"/>
        </w:rPr>
        <w:t>Seva</w:t>
      </w:r>
      <w:proofErr w:type="spellEnd"/>
      <w:r w:rsidRPr="008E58D5">
        <w:rPr>
          <w:rFonts w:ascii="Arial" w:eastAsia="Times New Roman" w:hAnsi="Arial" w:cs="Arial"/>
          <w:sz w:val="24"/>
          <w:szCs w:val="24"/>
        </w:rPr>
        <w:t xml:space="preserve"> site. The Ministry of External Affairs has now made all identification applications on the web, so in case you're hoping to reestablish or apply for a new visa, you should experience the online application process.</w:t>
      </w: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b/>
          <w:bCs/>
          <w:color w:val="FFFFFF"/>
          <w:sz w:val="36"/>
          <w:szCs w:val="36"/>
          <w:shd w:val="clear" w:color="auto" w:fill="0000FF"/>
        </w:rPr>
        <w:t xml:space="preserve">How to Apply for a </w:t>
      </w:r>
      <w:proofErr w:type="spellStart"/>
      <w:r w:rsidRPr="008E58D5">
        <w:rPr>
          <w:rFonts w:ascii="Arial" w:eastAsia="Times New Roman" w:hAnsi="Arial" w:cs="Arial"/>
          <w:b/>
          <w:bCs/>
          <w:color w:val="FFFFFF"/>
          <w:sz w:val="36"/>
          <w:szCs w:val="36"/>
          <w:shd w:val="clear" w:color="auto" w:fill="0000FF"/>
        </w:rPr>
        <w:t>Passpor</w:t>
      </w:r>
      <w:proofErr w:type="spellEnd"/>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xml:space="preserve">When hoping to apply for </w:t>
      </w:r>
      <w:proofErr w:type="gramStart"/>
      <w:r w:rsidRPr="008E58D5">
        <w:rPr>
          <w:rFonts w:ascii="Arial" w:eastAsia="Times New Roman" w:hAnsi="Arial" w:cs="Arial"/>
          <w:sz w:val="24"/>
          <w:szCs w:val="24"/>
        </w:rPr>
        <w:t>an identification</w:t>
      </w:r>
      <w:proofErr w:type="gramEnd"/>
      <w:r w:rsidRPr="008E58D5">
        <w:rPr>
          <w:rFonts w:ascii="Arial" w:eastAsia="Times New Roman" w:hAnsi="Arial" w:cs="Arial"/>
          <w:sz w:val="24"/>
          <w:szCs w:val="24"/>
        </w:rPr>
        <w:t xml:space="preserve"> on the web, a candidate needs to pursue certain means. The means included are portrayed in subtleties underneath:</w:t>
      </w:r>
    </w:p>
    <w:p w:rsidR="008E58D5" w:rsidRPr="008E58D5" w:rsidRDefault="008E58D5" w:rsidP="008E58D5">
      <w:pPr>
        <w:spacing w:after="0" w:line="240" w:lineRule="auto"/>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spacing w:after="0" w:line="240" w:lineRule="auto"/>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b/>
          <w:bCs/>
          <w:color w:val="FFFFFF"/>
          <w:sz w:val="48"/>
          <w:szCs w:val="48"/>
          <w:shd w:val="clear" w:color="auto" w:fill="0000FF"/>
        </w:rPr>
        <w:t xml:space="preserve">Stage 1: Passport </w:t>
      </w:r>
      <w:proofErr w:type="spellStart"/>
      <w:r w:rsidRPr="008E58D5">
        <w:rPr>
          <w:rFonts w:ascii="Arial" w:eastAsia="Times New Roman" w:hAnsi="Arial" w:cs="Arial"/>
          <w:b/>
          <w:bCs/>
          <w:color w:val="FFFFFF"/>
          <w:sz w:val="48"/>
          <w:szCs w:val="48"/>
          <w:shd w:val="clear" w:color="auto" w:fill="0000FF"/>
        </w:rPr>
        <w:t>Seva</w:t>
      </w:r>
      <w:proofErr w:type="spellEnd"/>
      <w:r w:rsidRPr="008E58D5">
        <w:rPr>
          <w:rFonts w:ascii="Arial" w:eastAsia="Times New Roman" w:hAnsi="Arial" w:cs="Arial"/>
          <w:b/>
          <w:bCs/>
          <w:color w:val="FFFFFF"/>
          <w:sz w:val="48"/>
          <w:szCs w:val="48"/>
          <w:shd w:val="clear" w:color="auto" w:fill="0000FF"/>
        </w:rPr>
        <w:t xml:space="preserve"> sign in </w:t>
      </w:r>
    </w:p>
    <w:tbl>
      <w:tblPr>
        <w:tblW w:w="0" w:type="auto"/>
        <w:tblCellSpacing w:w="0" w:type="dxa"/>
        <w:tblInd w:w="240" w:type="dxa"/>
        <w:tblCellMar>
          <w:top w:w="78" w:type="dxa"/>
          <w:left w:w="78" w:type="dxa"/>
          <w:bottom w:w="78" w:type="dxa"/>
          <w:right w:w="78" w:type="dxa"/>
        </w:tblCellMar>
        <w:tblLook w:val="04A0"/>
      </w:tblPr>
      <w:tblGrid>
        <w:gridCol w:w="6192"/>
      </w:tblGrid>
      <w:tr w:rsidR="008E58D5" w:rsidRPr="008E58D5" w:rsidTr="008E58D5">
        <w:trPr>
          <w:tblCellSpacing w:w="0" w:type="dxa"/>
        </w:trPr>
        <w:tc>
          <w:tcPr>
            <w:tcW w:w="0" w:type="auto"/>
            <w:vAlign w:val="center"/>
            <w:hideMark/>
          </w:tcPr>
          <w:p w:rsidR="008E58D5" w:rsidRPr="008E58D5" w:rsidRDefault="008E58D5" w:rsidP="008E58D5">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drawing>
                <wp:inline distT="0" distB="0" distL="0" distR="0">
                  <wp:extent cx="3813810" cy="2677160"/>
                  <wp:effectExtent l="19050" t="0" r="0" b="0"/>
                  <wp:docPr id="1" name="Picture 1" descr="passport/visa/onlineappl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port/visa/onlineapply/">
                            <a:hlinkClick r:id="rId5"/>
                          </pic:cNvPr>
                          <pic:cNvPicPr>
                            <a:picLocks noChangeAspect="1" noChangeArrowheads="1"/>
                          </pic:cNvPicPr>
                        </pic:nvPicPr>
                        <pic:blipFill>
                          <a:blip r:embed="rId6"/>
                          <a:srcRect/>
                          <a:stretch>
                            <a:fillRect/>
                          </a:stretch>
                        </pic:blipFill>
                        <pic:spPr bwMode="auto">
                          <a:xfrm>
                            <a:off x="0" y="0"/>
                            <a:ext cx="3813810" cy="2677160"/>
                          </a:xfrm>
                          <a:prstGeom prst="rect">
                            <a:avLst/>
                          </a:prstGeom>
                          <a:noFill/>
                          <a:ln w="9525">
                            <a:noFill/>
                            <a:miter lim="800000"/>
                            <a:headEnd/>
                            <a:tailEnd/>
                          </a:ln>
                        </pic:spPr>
                      </pic:pic>
                    </a:graphicData>
                  </a:graphic>
                </wp:inline>
              </w:drawing>
            </w:r>
          </w:p>
        </w:tc>
      </w:tr>
      <w:tr w:rsidR="008E58D5" w:rsidRPr="008E58D5" w:rsidTr="008E58D5">
        <w:trPr>
          <w:tblCellSpacing w:w="0" w:type="dxa"/>
        </w:trPr>
        <w:tc>
          <w:tcPr>
            <w:tcW w:w="0" w:type="auto"/>
            <w:tcMar>
              <w:top w:w="52" w:type="dxa"/>
              <w:left w:w="78" w:type="dxa"/>
              <w:bottom w:w="78" w:type="dxa"/>
              <w:right w:w="78" w:type="dxa"/>
            </w:tcMar>
            <w:vAlign w:val="center"/>
            <w:hideMark/>
          </w:tcPr>
          <w:p w:rsidR="008E58D5" w:rsidRPr="008E58D5" w:rsidRDefault="008E58D5" w:rsidP="008E58D5">
            <w:pPr>
              <w:spacing w:after="0" w:line="240" w:lineRule="auto"/>
              <w:jc w:val="center"/>
              <w:rPr>
                <w:rFonts w:ascii="Times New Roman" w:eastAsia="Times New Roman" w:hAnsi="Times New Roman" w:cs="Times New Roman"/>
                <w:sz w:val="17"/>
                <w:szCs w:val="17"/>
              </w:rPr>
            </w:pPr>
            <w:r w:rsidRPr="008E58D5">
              <w:rPr>
                <w:rFonts w:ascii="Arial" w:eastAsia="Times New Roman" w:hAnsi="Arial" w:cs="Arial"/>
                <w:sz w:val="17"/>
                <w:szCs w:val="17"/>
              </w:rPr>
              <w:t> </w:t>
            </w:r>
            <w:r w:rsidRPr="008E58D5">
              <w:rPr>
                <w:rFonts w:ascii="Arial" w:eastAsia="Times New Roman" w:hAnsi="Arial" w:cs="Arial"/>
                <w:sz w:val="15"/>
                <w:szCs w:val="15"/>
              </w:rPr>
              <w:t xml:space="preserve">Passport is </w:t>
            </w:r>
            <w:proofErr w:type="spellStart"/>
            <w:r w:rsidRPr="008E58D5">
              <w:rPr>
                <w:rFonts w:ascii="Arial" w:eastAsia="Times New Roman" w:hAnsi="Arial" w:cs="Arial"/>
                <w:sz w:val="15"/>
                <w:szCs w:val="15"/>
              </w:rPr>
              <w:t>mantatory</w:t>
            </w:r>
            <w:proofErr w:type="spellEnd"/>
            <w:r w:rsidRPr="008E58D5">
              <w:rPr>
                <w:rFonts w:ascii="Arial" w:eastAsia="Times New Roman" w:hAnsi="Arial" w:cs="Arial"/>
                <w:sz w:val="15"/>
                <w:szCs w:val="15"/>
              </w:rPr>
              <w:t xml:space="preserve"> for foreign tour</w:t>
            </w:r>
          </w:p>
        </w:tc>
      </w:tr>
    </w:tbl>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xml:space="preserve">Visit the official site of Passport </w:t>
      </w:r>
      <w:proofErr w:type="spellStart"/>
      <w:r w:rsidRPr="008E58D5">
        <w:rPr>
          <w:rFonts w:ascii="Arial" w:eastAsia="Times New Roman" w:hAnsi="Arial" w:cs="Arial"/>
          <w:sz w:val="24"/>
          <w:szCs w:val="24"/>
        </w:rPr>
        <w:t>Seva</w:t>
      </w:r>
      <w:proofErr w:type="spellEnd"/>
      <w:r w:rsidRPr="008E58D5">
        <w:rPr>
          <w:rFonts w:ascii="Arial" w:eastAsia="Times New Roman" w:hAnsi="Arial" w:cs="Arial"/>
          <w:sz w:val="24"/>
          <w:szCs w:val="24"/>
        </w:rPr>
        <w:t xml:space="preserve"> and Click on the 'APPLY' segment.</w:t>
      </w:r>
    </w:p>
    <w:p w:rsidR="008E58D5" w:rsidRPr="008E58D5" w:rsidRDefault="008E58D5" w:rsidP="008E58D5">
      <w:pPr>
        <w:numPr>
          <w:ilvl w:val="0"/>
          <w:numId w:val="1"/>
        </w:numPr>
        <w:spacing w:after="0" w:line="240" w:lineRule="auto"/>
        <w:jc w:val="both"/>
        <w:rPr>
          <w:rFonts w:ascii="Times New Roman" w:eastAsia="Times New Roman" w:hAnsi="Times New Roman" w:cs="Times New Roman"/>
          <w:sz w:val="24"/>
          <w:szCs w:val="24"/>
        </w:rPr>
      </w:pPr>
    </w:p>
    <w:p w:rsidR="008E58D5" w:rsidRPr="008E58D5" w:rsidRDefault="008E58D5" w:rsidP="008E58D5">
      <w:pPr>
        <w:spacing w:after="0" w:line="240" w:lineRule="auto"/>
        <w:ind w:left="720"/>
        <w:jc w:val="both"/>
        <w:rPr>
          <w:rFonts w:ascii="Times New Roman" w:eastAsia="Times New Roman" w:hAnsi="Times New Roman" w:cs="Times New Roman"/>
          <w:sz w:val="24"/>
          <w:szCs w:val="24"/>
        </w:rPr>
      </w:pPr>
      <w:r w:rsidRPr="008E58D5">
        <w:rPr>
          <w:rFonts w:ascii="Arial" w:eastAsia="Times New Roman" w:hAnsi="Arial" w:cs="Arial"/>
          <w:sz w:val="24"/>
          <w:szCs w:val="24"/>
        </w:rPr>
        <w:t>On the off chance that you are a current client, you can login utilizing the client ID and secret word. </w:t>
      </w:r>
    </w:p>
    <w:p w:rsidR="008E58D5" w:rsidRPr="008E58D5" w:rsidRDefault="008E58D5" w:rsidP="008E58D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On the off chance that you are a first-time client, you should enroll and make a record. Pursue the means underneath to enroll: </w:t>
      </w:r>
    </w:p>
    <w:p w:rsidR="008E58D5" w:rsidRPr="008E58D5" w:rsidRDefault="008E58D5" w:rsidP="008E58D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Snap on 'Register Now' under the 'New User' tab. </w:t>
      </w:r>
    </w:p>
    <w:p w:rsidR="008E58D5" w:rsidRPr="008E58D5" w:rsidRDefault="008E58D5" w:rsidP="008E58D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xml:space="preserve">Enter the login ID and secret phrase. Enter the </w:t>
      </w:r>
      <w:proofErr w:type="spellStart"/>
      <w:r w:rsidRPr="008E58D5">
        <w:rPr>
          <w:rFonts w:ascii="Arial" w:eastAsia="Times New Roman" w:hAnsi="Arial" w:cs="Arial"/>
          <w:sz w:val="24"/>
          <w:szCs w:val="24"/>
        </w:rPr>
        <w:t>captcha</w:t>
      </w:r>
      <w:proofErr w:type="spellEnd"/>
      <w:r w:rsidRPr="008E58D5">
        <w:rPr>
          <w:rFonts w:ascii="Arial" w:eastAsia="Times New Roman" w:hAnsi="Arial" w:cs="Arial"/>
          <w:sz w:val="24"/>
          <w:szCs w:val="24"/>
        </w:rPr>
        <w:t xml:space="preserve"> code and tap on 'Register'. </w:t>
      </w:r>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b/>
          <w:bCs/>
          <w:color w:val="FFFFFF"/>
          <w:sz w:val="48"/>
          <w:szCs w:val="48"/>
          <w:shd w:val="clear" w:color="auto" w:fill="0000FF"/>
        </w:rPr>
        <w:t>Stage 2: Choosing the Application Type </w:t>
      </w:r>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lastRenderedPageBreak/>
        <w:t>Subsequent to signing in, you should pick the significant help from the choices gave. You can decide to apply for a:</w:t>
      </w:r>
    </w:p>
    <w:p w:rsidR="008E58D5" w:rsidRPr="008E58D5" w:rsidRDefault="008E58D5" w:rsidP="008E58D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Crisp visa/identification reissue </w:t>
      </w:r>
    </w:p>
    <w:p w:rsidR="008E58D5" w:rsidRPr="008E58D5" w:rsidRDefault="008E58D5" w:rsidP="008E58D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Conciliatory visa/official identification </w:t>
      </w:r>
    </w:p>
    <w:p w:rsidR="008E58D5" w:rsidRPr="008E58D5" w:rsidRDefault="008E58D5" w:rsidP="008E58D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Police Clearance Certificate (PCC) </w:t>
      </w:r>
    </w:p>
    <w:p w:rsidR="008E58D5" w:rsidRPr="008E58D5" w:rsidRDefault="008E58D5" w:rsidP="008E58D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Character Certificate</w:t>
      </w:r>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b/>
          <w:bCs/>
          <w:color w:val="FFFFFF"/>
          <w:sz w:val="48"/>
          <w:szCs w:val="48"/>
          <w:shd w:val="clear" w:color="auto" w:fill="0000FF"/>
        </w:rPr>
        <w:t>Stage 3: Filling the Application Form </w:t>
      </w:r>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Filling in the application structure should be possible on the web or disconnected. To fill in the application structure disconnected, pursue the means given underneath:</w:t>
      </w:r>
    </w:p>
    <w:p w:rsidR="008E58D5" w:rsidRPr="008E58D5" w:rsidRDefault="008E58D5" w:rsidP="008E58D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Snap on the connection gave to download the application structure in delicate duplicate. </w:t>
      </w:r>
    </w:p>
    <w:p w:rsidR="008E58D5" w:rsidRPr="008E58D5" w:rsidRDefault="008E58D5" w:rsidP="008E58D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A connect to an electronic duplicate of the accompanying structures will be shown. Download the pertinent structure dependent on your application type: </w:t>
      </w:r>
    </w:p>
    <w:p w:rsidR="008E58D5" w:rsidRPr="008E58D5" w:rsidRDefault="008E58D5" w:rsidP="008E58D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Crisp/reissue </w:t>
      </w:r>
    </w:p>
    <w:p w:rsidR="008E58D5" w:rsidRPr="008E58D5" w:rsidRDefault="008E58D5" w:rsidP="008E58D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Police Clearance Certificate </w:t>
      </w:r>
    </w:p>
    <w:p w:rsidR="008E58D5" w:rsidRPr="008E58D5" w:rsidRDefault="008E58D5" w:rsidP="008E58D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Conciliatory/Official </w:t>
      </w:r>
    </w:p>
    <w:p w:rsidR="008E58D5" w:rsidRPr="008E58D5" w:rsidRDefault="008E58D5" w:rsidP="008E58D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Character Certificate</w:t>
      </w:r>
    </w:p>
    <w:p w:rsidR="008E58D5" w:rsidRPr="008E58D5" w:rsidRDefault="008E58D5" w:rsidP="008E58D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Fill in the application e-shape and snap on the 'Transfer e-structure' interface. </w:t>
      </w:r>
    </w:p>
    <w:p w:rsidR="008E58D5" w:rsidRPr="008E58D5" w:rsidRDefault="008E58D5" w:rsidP="008E58D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Transfer the filled-in application structure. </w:t>
      </w:r>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You can likewise fill in the application structure on the web and present the equivalent. You can likewise in part fill-in the shape and finish the procedure sometime in the not too distant future. It is prudent to check the structure once before submitting it.</w:t>
      </w:r>
    </w:p>
    <w:p w:rsidR="008E58D5" w:rsidRPr="008E58D5" w:rsidRDefault="008E58D5" w:rsidP="008E58D5">
      <w:pPr>
        <w:spacing w:after="0" w:line="240" w:lineRule="auto"/>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spacing w:after="0" w:line="240" w:lineRule="auto"/>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b/>
          <w:bCs/>
          <w:color w:val="FFFFFF"/>
          <w:sz w:val="48"/>
          <w:szCs w:val="48"/>
          <w:shd w:val="clear" w:color="auto" w:fill="0000FF"/>
        </w:rPr>
        <w:t>Stage 4: Schedule, Pay and Book the arrangement </w:t>
      </w:r>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xml:space="preserve">In the wake of filling in and presenting the structure, you should plan an arrangement at your closest Passport </w:t>
      </w:r>
      <w:proofErr w:type="spellStart"/>
      <w:r w:rsidRPr="008E58D5">
        <w:rPr>
          <w:rFonts w:ascii="Arial" w:eastAsia="Times New Roman" w:hAnsi="Arial" w:cs="Arial"/>
          <w:sz w:val="24"/>
          <w:szCs w:val="24"/>
        </w:rPr>
        <w:t>Seva</w:t>
      </w:r>
      <w:proofErr w:type="spellEnd"/>
      <w:r w:rsidRPr="008E58D5">
        <w:rPr>
          <w:rFonts w:ascii="Arial" w:eastAsia="Times New Roman" w:hAnsi="Arial" w:cs="Arial"/>
          <w:sz w:val="24"/>
          <w:szCs w:val="24"/>
        </w:rPr>
        <w:t xml:space="preserve"> Kendra (PSK) or pertinent visa authority. Booking an arrangement should be possible as referenced underneath:</w:t>
      </w:r>
    </w:p>
    <w:p w:rsidR="008E58D5" w:rsidRPr="008E58D5" w:rsidRDefault="008E58D5" w:rsidP="008E58D5">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Go to the 'Candidate Home' page and snap on the 'View Saved/Submitted Applications'. </w:t>
      </w:r>
    </w:p>
    <w:p w:rsidR="008E58D5" w:rsidRPr="008E58D5" w:rsidRDefault="008E58D5" w:rsidP="008E58D5">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The submitted application structure subtleties will be shown. Pick the ARN of the structure you have submitted. </w:t>
      </w:r>
    </w:p>
    <w:p w:rsidR="008E58D5" w:rsidRPr="008E58D5" w:rsidRDefault="008E58D5" w:rsidP="008E58D5">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Snap on 'Pay and Schedule Appointment' choice from the ones gave. </w:t>
      </w:r>
    </w:p>
    <w:p w:rsidR="008E58D5" w:rsidRPr="008E58D5" w:rsidRDefault="008E58D5" w:rsidP="008E58D5">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xml:space="preserve">Next, pick the method of installment from among the two gave, viz. </w:t>
      </w:r>
      <w:proofErr w:type="gramStart"/>
      <w:r w:rsidRPr="008E58D5">
        <w:rPr>
          <w:rFonts w:ascii="Arial" w:eastAsia="Times New Roman" w:hAnsi="Arial" w:cs="Arial"/>
          <w:sz w:val="24"/>
          <w:szCs w:val="24"/>
        </w:rPr>
        <w:t>Online</w:t>
      </w:r>
      <w:proofErr w:type="gramEnd"/>
      <w:r w:rsidRPr="008E58D5">
        <w:rPr>
          <w:rFonts w:ascii="Arial" w:eastAsia="Times New Roman" w:hAnsi="Arial" w:cs="Arial"/>
          <w:sz w:val="24"/>
          <w:szCs w:val="24"/>
        </w:rPr>
        <w:t xml:space="preserve"> installment and </w:t>
      </w:r>
      <w:proofErr w:type="spellStart"/>
      <w:r w:rsidRPr="008E58D5">
        <w:rPr>
          <w:rFonts w:ascii="Arial" w:eastAsia="Times New Roman" w:hAnsi="Arial" w:cs="Arial"/>
          <w:sz w:val="24"/>
          <w:szCs w:val="24"/>
        </w:rPr>
        <w:t>Challan</w:t>
      </w:r>
      <w:proofErr w:type="spellEnd"/>
      <w:r w:rsidRPr="008E58D5">
        <w:rPr>
          <w:rFonts w:ascii="Arial" w:eastAsia="Times New Roman" w:hAnsi="Arial" w:cs="Arial"/>
          <w:sz w:val="24"/>
          <w:szCs w:val="24"/>
        </w:rPr>
        <w:t xml:space="preserve"> installment. </w:t>
      </w: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lastRenderedPageBreak/>
        <w:t xml:space="preserve">Note: If paying for </w:t>
      </w:r>
      <w:proofErr w:type="spellStart"/>
      <w:r w:rsidRPr="008E58D5">
        <w:rPr>
          <w:rFonts w:ascii="Arial" w:eastAsia="Times New Roman" w:hAnsi="Arial" w:cs="Arial"/>
          <w:sz w:val="24"/>
          <w:szCs w:val="24"/>
        </w:rPr>
        <w:t>tatkaal</w:t>
      </w:r>
      <w:proofErr w:type="spellEnd"/>
      <w:r w:rsidRPr="008E58D5">
        <w:rPr>
          <w:rFonts w:ascii="Arial" w:eastAsia="Times New Roman" w:hAnsi="Arial" w:cs="Arial"/>
          <w:sz w:val="24"/>
          <w:szCs w:val="24"/>
        </w:rPr>
        <w:t xml:space="preserve"> arrangements, the online expense is equivalent to a standard identification charge. The equalization sum is to be paid at the PSK on the arrangement date.</w:t>
      </w:r>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xml:space="preserve">In the event that you are paying on the web, you can proceed onward to booking the arrangement right away. On the off chance that you decide to pay through </w:t>
      </w:r>
      <w:proofErr w:type="spellStart"/>
      <w:r w:rsidRPr="008E58D5">
        <w:rPr>
          <w:rFonts w:ascii="Arial" w:eastAsia="Times New Roman" w:hAnsi="Arial" w:cs="Arial"/>
          <w:sz w:val="24"/>
          <w:szCs w:val="24"/>
        </w:rPr>
        <w:t>challan</w:t>
      </w:r>
      <w:proofErr w:type="spellEnd"/>
      <w:r w:rsidRPr="008E58D5">
        <w:rPr>
          <w:rFonts w:ascii="Arial" w:eastAsia="Times New Roman" w:hAnsi="Arial" w:cs="Arial"/>
          <w:sz w:val="24"/>
          <w:szCs w:val="24"/>
        </w:rPr>
        <w:t>, you should do the accompanying:</w:t>
      </w:r>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xml:space="preserve">Take the </w:t>
      </w:r>
      <w:proofErr w:type="spellStart"/>
      <w:r w:rsidRPr="008E58D5">
        <w:rPr>
          <w:rFonts w:ascii="Arial" w:eastAsia="Times New Roman" w:hAnsi="Arial" w:cs="Arial"/>
          <w:sz w:val="24"/>
          <w:szCs w:val="24"/>
        </w:rPr>
        <w:t>challan</w:t>
      </w:r>
      <w:proofErr w:type="spellEnd"/>
      <w:r w:rsidRPr="008E58D5">
        <w:rPr>
          <w:rFonts w:ascii="Arial" w:eastAsia="Times New Roman" w:hAnsi="Arial" w:cs="Arial"/>
          <w:sz w:val="24"/>
          <w:szCs w:val="24"/>
        </w:rPr>
        <w:t xml:space="preserve"> to a SBI branch and pay the necessary sum in real money. (Note: This should be possible simply following 3 hours of </w:t>
      </w:r>
      <w:proofErr w:type="spellStart"/>
      <w:r w:rsidRPr="008E58D5">
        <w:rPr>
          <w:rFonts w:ascii="Arial" w:eastAsia="Times New Roman" w:hAnsi="Arial" w:cs="Arial"/>
          <w:sz w:val="24"/>
          <w:szCs w:val="24"/>
        </w:rPr>
        <w:t>challan</w:t>
      </w:r>
      <w:proofErr w:type="spellEnd"/>
      <w:r w:rsidRPr="008E58D5">
        <w:rPr>
          <w:rFonts w:ascii="Arial" w:eastAsia="Times New Roman" w:hAnsi="Arial" w:cs="Arial"/>
          <w:sz w:val="24"/>
          <w:szCs w:val="24"/>
        </w:rPr>
        <w:t xml:space="preserve"> age, which is substantial for 85 days.) </w:t>
      </w:r>
    </w:p>
    <w:p w:rsidR="008E58D5" w:rsidRPr="008E58D5" w:rsidRDefault="008E58D5" w:rsidP="008E58D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xml:space="preserve">Next, gather a duplicate of the </w:t>
      </w:r>
      <w:proofErr w:type="spellStart"/>
      <w:r w:rsidRPr="008E58D5">
        <w:rPr>
          <w:rFonts w:ascii="Arial" w:eastAsia="Times New Roman" w:hAnsi="Arial" w:cs="Arial"/>
          <w:sz w:val="24"/>
          <w:szCs w:val="24"/>
        </w:rPr>
        <w:t>challan</w:t>
      </w:r>
      <w:proofErr w:type="spellEnd"/>
      <w:r w:rsidRPr="008E58D5">
        <w:rPr>
          <w:rFonts w:ascii="Arial" w:eastAsia="Times New Roman" w:hAnsi="Arial" w:cs="Arial"/>
          <w:sz w:val="24"/>
          <w:szCs w:val="24"/>
        </w:rPr>
        <w:t xml:space="preserve"> from the accepting bank work force. </w:t>
      </w:r>
    </w:p>
    <w:p w:rsidR="008E58D5" w:rsidRPr="008E58D5" w:rsidRDefault="008E58D5" w:rsidP="008E58D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xml:space="preserve">The bank takes 2 days to confirm the ARN subtleties gave on the </w:t>
      </w:r>
      <w:proofErr w:type="spellStart"/>
      <w:r w:rsidRPr="008E58D5">
        <w:rPr>
          <w:rFonts w:ascii="Arial" w:eastAsia="Times New Roman" w:hAnsi="Arial" w:cs="Arial"/>
          <w:sz w:val="24"/>
          <w:szCs w:val="24"/>
        </w:rPr>
        <w:t>challan</w:t>
      </w:r>
      <w:proofErr w:type="spellEnd"/>
      <w:r w:rsidRPr="008E58D5">
        <w:rPr>
          <w:rFonts w:ascii="Arial" w:eastAsia="Times New Roman" w:hAnsi="Arial" w:cs="Arial"/>
          <w:sz w:val="24"/>
          <w:szCs w:val="24"/>
        </w:rPr>
        <w:t>. </w:t>
      </w:r>
    </w:p>
    <w:p w:rsidR="008E58D5" w:rsidRPr="008E58D5" w:rsidRDefault="008E58D5" w:rsidP="008E58D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Fruitful installment of the charges will be shown on the site post-confirmation where the candidate can 'track the installment status'. An email update is likewise sent. </w:t>
      </w: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b/>
          <w:bCs/>
          <w:color w:val="FFFFFF"/>
          <w:sz w:val="48"/>
          <w:szCs w:val="48"/>
          <w:shd w:val="clear" w:color="auto" w:fill="FFFFFF"/>
        </w:rPr>
        <w:t>                                              </w:t>
      </w:r>
      <w:r w:rsidRPr="008E58D5">
        <w:rPr>
          <w:rFonts w:ascii="Arial" w:eastAsia="Times New Roman" w:hAnsi="Arial" w:cs="Arial"/>
          <w:b/>
          <w:bCs/>
          <w:color w:val="FFFFFF"/>
          <w:sz w:val="48"/>
          <w:szCs w:val="48"/>
          <w:shd w:val="clear" w:color="auto" w:fill="0000FF"/>
        </w:rPr>
        <w:t>   Planning the arrangement </w:t>
      </w:r>
    </w:p>
    <w:tbl>
      <w:tblPr>
        <w:tblW w:w="0" w:type="auto"/>
        <w:tblCellSpacing w:w="0" w:type="dxa"/>
        <w:tblCellMar>
          <w:top w:w="78" w:type="dxa"/>
          <w:left w:w="78" w:type="dxa"/>
          <w:bottom w:w="78" w:type="dxa"/>
          <w:right w:w="78" w:type="dxa"/>
        </w:tblCellMar>
        <w:tblLook w:val="04A0"/>
      </w:tblPr>
      <w:tblGrid>
        <w:gridCol w:w="4156"/>
      </w:tblGrid>
      <w:tr w:rsidR="008E58D5" w:rsidRPr="008E58D5" w:rsidTr="008E58D5">
        <w:trPr>
          <w:tblCellSpacing w:w="0" w:type="dxa"/>
        </w:trPr>
        <w:tc>
          <w:tcPr>
            <w:tcW w:w="0" w:type="auto"/>
            <w:vAlign w:val="center"/>
            <w:hideMark/>
          </w:tcPr>
          <w:p w:rsidR="008E58D5" w:rsidRPr="008E58D5" w:rsidRDefault="008E58D5" w:rsidP="008E58D5">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drawing>
                <wp:inline distT="0" distB="0" distL="0" distR="0">
                  <wp:extent cx="2520950" cy="3813810"/>
                  <wp:effectExtent l="19050" t="0" r="0" b="0"/>
                  <wp:docPr id="2" name="Picture 2" descr="passport/visa/onlineappl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sport/visa/onlineapply/">
                            <a:hlinkClick r:id="rId7"/>
                          </pic:cNvPr>
                          <pic:cNvPicPr>
                            <a:picLocks noChangeAspect="1" noChangeArrowheads="1"/>
                          </pic:cNvPicPr>
                        </pic:nvPicPr>
                        <pic:blipFill>
                          <a:blip r:embed="rId8"/>
                          <a:srcRect/>
                          <a:stretch>
                            <a:fillRect/>
                          </a:stretch>
                        </pic:blipFill>
                        <pic:spPr bwMode="auto">
                          <a:xfrm>
                            <a:off x="0" y="0"/>
                            <a:ext cx="2520950" cy="3813810"/>
                          </a:xfrm>
                          <a:prstGeom prst="rect">
                            <a:avLst/>
                          </a:prstGeom>
                          <a:noFill/>
                          <a:ln w="9525">
                            <a:noFill/>
                            <a:miter lim="800000"/>
                            <a:headEnd/>
                            <a:tailEnd/>
                          </a:ln>
                        </pic:spPr>
                      </pic:pic>
                    </a:graphicData>
                  </a:graphic>
                </wp:inline>
              </w:drawing>
            </w:r>
          </w:p>
        </w:tc>
      </w:tr>
      <w:tr w:rsidR="008E58D5" w:rsidRPr="008E58D5" w:rsidTr="008E58D5">
        <w:trPr>
          <w:tblCellSpacing w:w="0" w:type="dxa"/>
        </w:trPr>
        <w:tc>
          <w:tcPr>
            <w:tcW w:w="0" w:type="auto"/>
            <w:tcMar>
              <w:top w:w="52" w:type="dxa"/>
              <w:left w:w="78" w:type="dxa"/>
              <w:bottom w:w="78" w:type="dxa"/>
              <w:right w:w="78" w:type="dxa"/>
            </w:tcMar>
            <w:vAlign w:val="center"/>
            <w:hideMark/>
          </w:tcPr>
          <w:p w:rsidR="008E58D5" w:rsidRPr="008E58D5" w:rsidRDefault="008E58D5" w:rsidP="008E58D5">
            <w:pPr>
              <w:spacing w:after="0" w:line="240" w:lineRule="auto"/>
              <w:jc w:val="center"/>
              <w:rPr>
                <w:rFonts w:ascii="Times New Roman" w:eastAsia="Times New Roman" w:hAnsi="Times New Roman" w:cs="Times New Roman"/>
                <w:sz w:val="17"/>
                <w:szCs w:val="17"/>
              </w:rPr>
            </w:pPr>
            <w:r w:rsidRPr="008E58D5">
              <w:rPr>
                <w:rFonts w:ascii="Arial" w:eastAsia="Times New Roman" w:hAnsi="Arial" w:cs="Arial"/>
                <w:sz w:val="15"/>
                <w:szCs w:val="15"/>
              </w:rPr>
              <w:t>Keep your passport in safe place during journey</w:t>
            </w:r>
          </w:p>
        </w:tc>
      </w:tr>
    </w:tbl>
    <w:p w:rsidR="008E58D5" w:rsidRPr="008E58D5" w:rsidRDefault="008E58D5" w:rsidP="008E58D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On the 'Pay and Schedule Appointment' page, select the PSK of your decision. </w:t>
      </w:r>
    </w:p>
    <w:p w:rsidR="008E58D5" w:rsidRPr="008E58D5" w:rsidRDefault="008E58D5" w:rsidP="008E58D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Pick an advantageous space from the accessible dates referenced. There, the candidate is required to choose a PSK dependent on the accessible date. </w:t>
      </w:r>
    </w:p>
    <w:p w:rsidR="008E58D5" w:rsidRPr="008E58D5" w:rsidRDefault="008E58D5" w:rsidP="008E58D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Affirm your arrangement space by entering the CAPTCHA code. </w:t>
      </w:r>
    </w:p>
    <w:p w:rsidR="008E58D5" w:rsidRPr="008E58D5" w:rsidRDefault="008E58D5" w:rsidP="008E58D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Next, select 'Pay and Book the Appointment' </w:t>
      </w:r>
    </w:p>
    <w:p w:rsidR="008E58D5" w:rsidRPr="008E58D5" w:rsidRDefault="008E58D5" w:rsidP="008E58D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lastRenderedPageBreak/>
        <w:t> Application subtleties, for example, ARN, name, sort of utilization, the sum that should be paid, contact number, and the arrangement date will be shown. </w:t>
      </w:r>
    </w:p>
    <w:p w:rsidR="008E58D5" w:rsidRPr="008E58D5" w:rsidRDefault="008E58D5" w:rsidP="008E58D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In the event that you have decided to pay on the web, you will be diverted to the installment passage. </w:t>
      </w: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On fruitful consummation of installment, you will get affirmation of the arrangement and an arrangement number. A SMS with the subtleties will likewise be sent. Print a duplicate of the application receipt. All PSKs currently additionally acknowledge the SMS for arrangement verification.</w:t>
      </w:r>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proofErr w:type="gramStart"/>
      <w:r w:rsidRPr="008E58D5">
        <w:rPr>
          <w:rFonts w:ascii="Arial" w:eastAsia="Times New Roman" w:hAnsi="Arial" w:cs="Arial"/>
          <w:sz w:val="24"/>
          <w:szCs w:val="24"/>
        </w:rPr>
        <w:t>On the off chance that, various installments are made for a similar arrangement/application/ARN, the abundance sum will be discounted by the RPO.</w:t>
      </w:r>
      <w:proofErr w:type="gramEnd"/>
      <w:r w:rsidRPr="008E58D5">
        <w:rPr>
          <w:rFonts w:ascii="Arial" w:eastAsia="Times New Roman" w:hAnsi="Arial" w:cs="Arial"/>
          <w:sz w:val="24"/>
          <w:szCs w:val="24"/>
        </w:rPr>
        <w:t xml:space="preserve"> The identification arrangement can be rescheduled twice inside a year from the date of the first arrangement. Be that as it may on the off chance that you miss the arrangement, you can't reschedule the arrangement.</w:t>
      </w:r>
    </w:p>
    <w:p w:rsidR="008E58D5" w:rsidRPr="008E58D5" w:rsidRDefault="008E58D5" w:rsidP="008E58D5">
      <w:pPr>
        <w:spacing w:after="0" w:line="240" w:lineRule="auto"/>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spacing w:after="0" w:line="240" w:lineRule="auto"/>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b/>
          <w:bCs/>
          <w:color w:val="FFFFFF"/>
          <w:sz w:val="48"/>
          <w:szCs w:val="48"/>
          <w:shd w:val="clear" w:color="auto" w:fill="0000FF"/>
        </w:rPr>
        <w:t>Step by step instructions to Apply for Diplomatic Passport/Official Passport Online </w:t>
      </w:r>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Conciliatory or Official international IDs are given to those people who hold strategic status or are deputed by the Government of India to travel abroad on legitimate obligation. This record can likewise be utilized as confirmation of address and personality. Applications for Diplomatic and Official identifications are ordinarily engaged distinctly at the Consular, Passport and Visa (CPV) Division, Patiala House, New Delhi. In any case, you can likewise decide to apply at the Passport Office appended to the present location of the candidate.</w:t>
      </w:r>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The pointers referenced underneath will help manage candidates, who wish to apply for an Official or Diplomatic identification on the web -</w:t>
      </w:r>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xml:space="preserve">Visit the official site of the Passport </w:t>
      </w:r>
      <w:proofErr w:type="spellStart"/>
      <w:r w:rsidRPr="008E58D5">
        <w:rPr>
          <w:rFonts w:ascii="Arial" w:eastAsia="Times New Roman" w:hAnsi="Arial" w:cs="Arial"/>
          <w:sz w:val="24"/>
          <w:szCs w:val="24"/>
        </w:rPr>
        <w:t>Seva</w:t>
      </w:r>
      <w:proofErr w:type="spellEnd"/>
      <w:r w:rsidRPr="008E58D5">
        <w:rPr>
          <w:rFonts w:ascii="Arial" w:eastAsia="Times New Roman" w:hAnsi="Arial" w:cs="Arial"/>
          <w:sz w:val="24"/>
          <w:szCs w:val="24"/>
        </w:rPr>
        <w:t xml:space="preserve"> Kendra and snap on the 'Register Now' interface. </w:t>
      </w:r>
    </w:p>
    <w:p w:rsidR="008E58D5" w:rsidRPr="008E58D5" w:rsidRDefault="008E58D5" w:rsidP="008E58D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xml:space="preserve">On doing as such, they will be given an ID which should be utilized to login to the Passport </w:t>
      </w:r>
      <w:proofErr w:type="spellStart"/>
      <w:r w:rsidRPr="008E58D5">
        <w:rPr>
          <w:rFonts w:ascii="Arial" w:eastAsia="Times New Roman" w:hAnsi="Arial" w:cs="Arial"/>
          <w:sz w:val="24"/>
          <w:szCs w:val="24"/>
        </w:rPr>
        <w:t>Seva</w:t>
      </w:r>
      <w:proofErr w:type="spellEnd"/>
      <w:r w:rsidRPr="008E58D5">
        <w:rPr>
          <w:rFonts w:ascii="Arial" w:eastAsia="Times New Roman" w:hAnsi="Arial" w:cs="Arial"/>
          <w:sz w:val="24"/>
          <w:szCs w:val="24"/>
        </w:rPr>
        <w:t xml:space="preserve"> Online Portal. </w:t>
      </w:r>
    </w:p>
    <w:p w:rsidR="008E58D5" w:rsidRPr="008E58D5" w:rsidRDefault="008E58D5" w:rsidP="008E58D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Candidates at that point need to tap on the connection that peruses 'Apply for Diplomatic Passport'. </w:t>
      </w:r>
    </w:p>
    <w:p w:rsidR="008E58D5" w:rsidRPr="008E58D5" w:rsidRDefault="008E58D5" w:rsidP="008E58D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Subsequent to doing as such, the vital structure should be downloaded, filled in and submitted alongside required narrative evidence. </w:t>
      </w:r>
    </w:p>
    <w:p w:rsidR="008E58D5" w:rsidRPr="008E58D5" w:rsidRDefault="008E58D5" w:rsidP="008E58D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Next, the printout of the finished application should be taken through the 'View/Print Submitted Form' connect that is accessible on the 'View Saved/Submitted Applications' page. </w:t>
      </w:r>
    </w:p>
    <w:p w:rsidR="008E58D5" w:rsidRPr="008E58D5" w:rsidRDefault="008E58D5" w:rsidP="008E58D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xml:space="preserve">This printed duplicate of the online application structure should be taken to the Consular Passport and Visa Division, Patiala House in New Delhi Passport Office alongside </w:t>
      </w:r>
      <w:r w:rsidRPr="008E58D5">
        <w:rPr>
          <w:rFonts w:ascii="Arial" w:eastAsia="Times New Roman" w:hAnsi="Arial" w:cs="Arial"/>
          <w:sz w:val="24"/>
          <w:szCs w:val="24"/>
        </w:rPr>
        <w:lastRenderedPageBreak/>
        <w:t>fundamental records in unique, appended to the present address and present the application.</w:t>
      </w:r>
    </w:p>
    <w:p w:rsidR="008E58D5" w:rsidRPr="008E58D5" w:rsidRDefault="008E58D5" w:rsidP="008E58D5">
      <w:pPr>
        <w:spacing w:after="0" w:line="240" w:lineRule="auto"/>
        <w:jc w:val="both"/>
        <w:rPr>
          <w:rFonts w:ascii="Times New Roman" w:eastAsia="Times New Roman" w:hAnsi="Times New Roman" w:cs="Times New Roman"/>
          <w:sz w:val="24"/>
          <w:szCs w:val="24"/>
        </w:rPr>
      </w:pPr>
    </w:p>
    <w:tbl>
      <w:tblPr>
        <w:tblW w:w="0" w:type="auto"/>
        <w:tblCellSpacing w:w="0" w:type="dxa"/>
        <w:tblInd w:w="240" w:type="dxa"/>
        <w:tblCellMar>
          <w:top w:w="78" w:type="dxa"/>
          <w:left w:w="78" w:type="dxa"/>
          <w:bottom w:w="78" w:type="dxa"/>
          <w:right w:w="78" w:type="dxa"/>
        </w:tblCellMar>
        <w:tblLook w:val="04A0"/>
      </w:tblPr>
      <w:tblGrid>
        <w:gridCol w:w="6192"/>
      </w:tblGrid>
      <w:tr w:rsidR="008E58D5" w:rsidRPr="008E58D5" w:rsidTr="008E58D5">
        <w:trPr>
          <w:tblCellSpacing w:w="0" w:type="dxa"/>
        </w:trPr>
        <w:tc>
          <w:tcPr>
            <w:tcW w:w="0" w:type="auto"/>
            <w:vAlign w:val="center"/>
            <w:hideMark/>
          </w:tcPr>
          <w:p w:rsidR="008E58D5" w:rsidRPr="008E58D5" w:rsidRDefault="008E58D5" w:rsidP="008E58D5">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drawing>
                <wp:inline distT="0" distB="0" distL="0" distR="0">
                  <wp:extent cx="3813810" cy="2397125"/>
                  <wp:effectExtent l="19050" t="0" r="0" b="0"/>
                  <wp:docPr id="3" name="Picture 3" descr="passport/visa/onlineappl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port/visa/onlineapply/">
                            <a:hlinkClick r:id="rId9"/>
                          </pic:cNvPr>
                          <pic:cNvPicPr>
                            <a:picLocks noChangeAspect="1" noChangeArrowheads="1"/>
                          </pic:cNvPicPr>
                        </pic:nvPicPr>
                        <pic:blipFill>
                          <a:blip r:embed="rId10"/>
                          <a:srcRect/>
                          <a:stretch>
                            <a:fillRect/>
                          </a:stretch>
                        </pic:blipFill>
                        <pic:spPr bwMode="auto">
                          <a:xfrm>
                            <a:off x="0" y="0"/>
                            <a:ext cx="3813810" cy="2397125"/>
                          </a:xfrm>
                          <a:prstGeom prst="rect">
                            <a:avLst/>
                          </a:prstGeom>
                          <a:noFill/>
                          <a:ln w="9525">
                            <a:noFill/>
                            <a:miter lim="800000"/>
                            <a:headEnd/>
                            <a:tailEnd/>
                          </a:ln>
                        </pic:spPr>
                      </pic:pic>
                    </a:graphicData>
                  </a:graphic>
                </wp:inline>
              </w:drawing>
            </w:r>
          </w:p>
        </w:tc>
      </w:tr>
      <w:tr w:rsidR="008E58D5" w:rsidRPr="008E58D5" w:rsidTr="008E58D5">
        <w:trPr>
          <w:tblCellSpacing w:w="0" w:type="dxa"/>
        </w:trPr>
        <w:tc>
          <w:tcPr>
            <w:tcW w:w="0" w:type="auto"/>
            <w:tcMar>
              <w:top w:w="52" w:type="dxa"/>
              <w:left w:w="78" w:type="dxa"/>
              <w:bottom w:w="78" w:type="dxa"/>
              <w:right w:w="78" w:type="dxa"/>
            </w:tcMar>
            <w:vAlign w:val="center"/>
            <w:hideMark/>
          </w:tcPr>
          <w:p w:rsidR="008E58D5" w:rsidRPr="008E58D5" w:rsidRDefault="008E58D5" w:rsidP="008E58D5">
            <w:pPr>
              <w:spacing w:after="0" w:line="240" w:lineRule="auto"/>
              <w:jc w:val="center"/>
              <w:rPr>
                <w:rFonts w:ascii="Times New Roman" w:eastAsia="Times New Roman" w:hAnsi="Times New Roman" w:cs="Times New Roman"/>
                <w:sz w:val="17"/>
                <w:szCs w:val="17"/>
              </w:rPr>
            </w:pPr>
            <w:r w:rsidRPr="008E58D5">
              <w:rPr>
                <w:rFonts w:ascii="Arial" w:eastAsia="Times New Roman" w:hAnsi="Arial" w:cs="Arial"/>
                <w:sz w:val="15"/>
                <w:szCs w:val="15"/>
              </w:rPr>
              <w:t>travelling abroad is a source of  learning</w:t>
            </w:r>
          </w:p>
        </w:tc>
      </w:tr>
    </w:tbl>
    <w:p w:rsidR="008E58D5" w:rsidRPr="008E58D5" w:rsidRDefault="008E58D5" w:rsidP="008E58D5">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E58D5">
        <w:rPr>
          <w:rFonts w:ascii="Arial" w:eastAsia="Times New Roman" w:hAnsi="Arial" w:cs="Arial"/>
          <w:b/>
          <w:bCs/>
          <w:color w:val="FFFFFF"/>
          <w:sz w:val="48"/>
          <w:szCs w:val="48"/>
          <w:shd w:val="clear" w:color="auto" w:fill="0000FF"/>
        </w:rPr>
        <w:t>Passport-</w:t>
      </w:r>
      <w:r w:rsidRPr="008E58D5">
        <w:rPr>
          <w:rFonts w:ascii="Arial" w:eastAsia="Times New Roman" w:hAnsi="Arial" w:cs="Arial"/>
          <w:b/>
          <w:bCs/>
          <w:color w:val="FFFFFF"/>
          <w:sz w:val="36"/>
          <w:szCs w:val="36"/>
          <w:shd w:val="clear" w:color="auto" w:fill="0000FF"/>
        </w:rPr>
        <w:t> How to Get Passport in India </w:t>
      </w:r>
    </w:p>
    <w:p w:rsidR="008E58D5" w:rsidRPr="008E58D5" w:rsidRDefault="008E58D5" w:rsidP="008E58D5">
      <w:pPr>
        <w:spacing w:after="0" w:line="240" w:lineRule="auto"/>
        <w:jc w:val="both"/>
        <w:rPr>
          <w:rFonts w:ascii="Times New Roman" w:eastAsia="Times New Roman" w:hAnsi="Times New Roman" w:cs="Times New Roman"/>
          <w:sz w:val="24"/>
          <w:szCs w:val="24"/>
        </w:rPr>
      </w:pPr>
      <w:r w:rsidRPr="008E58D5">
        <w:rPr>
          <w:rFonts w:ascii="Arial" w:eastAsia="Times New Roman" w:hAnsi="Arial" w:cs="Arial"/>
          <w:sz w:val="24"/>
          <w:szCs w:val="24"/>
        </w:rPr>
        <w:t xml:space="preserve">The Indian Passport is given by the Ministry of External Affairs, Government of India, through a system of 37 visa workplaces the nation over and the 180 Indian international safe havens and offices found abroad. The archive fills in as a basic travel report for people who travel abroad for training, the travel industry, journey, medicinal participation, business purposes and family visits. The identification ensures the holders as residents of India by birth or naturalization according to the Passports Act, 1967. In India, the Consular, Passport and Visa Division of the Ministry of External Affairs, Government of India gives identification benefits through Central Passport Organization (CPO) and its system of visa workplaces, and Passport </w:t>
      </w:r>
      <w:proofErr w:type="spellStart"/>
      <w:r w:rsidRPr="008E58D5">
        <w:rPr>
          <w:rFonts w:ascii="Arial" w:eastAsia="Times New Roman" w:hAnsi="Arial" w:cs="Arial"/>
          <w:sz w:val="24"/>
          <w:szCs w:val="24"/>
        </w:rPr>
        <w:t>Seva</w:t>
      </w:r>
      <w:proofErr w:type="spellEnd"/>
      <w:r w:rsidRPr="008E58D5">
        <w:rPr>
          <w:rFonts w:ascii="Arial" w:eastAsia="Times New Roman" w:hAnsi="Arial" w:cs="Arial"/>
          <w:sz w:val="24"/>
          <w:szCs w:val="24"/>
        </w:rPr>
        <w:t xml:space="preserve"> </w:t>
      </w:r>
      <w:proofErr w:type="spellStart"/>
      <w:r w:rsidRPr="008E58D5">
        <w:rPr>
          <w:rFonts w:ascii="Arial" w:eastAsia="Times New Roman" w:hAnsi="Arial" w:cs="Arial"/>
          <w:sz w:val="24"/>
          <w:szCs w:val="24"/>
        </w:rPr>
        <w:t>Kendras</w:t>
      </w:r>
      <w:proofErr w:type="spellEnd"/>
      <w:r w:rsidRPr="008E58D5">
        <w:rPr>
          <w:rFonts w:ascii="Arial" w:eastAsia="Times New Roman" w:hAnsi="Arial" w:cs="Arial"/>
          <w:sz w:val="24"/>
          <w:szCs w:val="24"/>
        </w:rPr>
        <w:t xml:space="preserve"> (PSKs). Non-occupant Indians (NRIs) can profit identification and different various administrations through the 185 Indian missions or posts. It should be referenced that the travel papers gave to people are machine-clear, according to the rules set somewhere near the Indian Civil Aviation Organization (ICAO).</w:t>
      </w:r>
    </w:p>
    <w:p w:rsidR="008E58D5" w:rsidRPr="008E58D5" w:rsidRDefault="008E58D5" w:rsidP="008E58D5">
      <w:pPr>
        <w:spacing w:after="0" w:line="240" w:lineRule="auto"/>
        <w:jc w:val="both"/>
        <w:rPr>
          <w:rFonts w:ascii="Times New Roman" w:eastAsia="Times New Roman" w:hAnsi="Times New Roman" w:cs="Times New Roman"/>
          <w:sz w:val="24"/>
          <w:szCs w:val="24"/>
        </w:rPr>
      </w:pPr>
    </w:p>
    <w:p w:rsidR="008E58D5" w:rsidRPr="008E58D5" w:rsidRDefault="008E58D5" w:rsidP="008E58D5">
      <w:pPr>
        <w:spacing w:before="130" w:after="130" w:line="240" w:lineRule="auto"/>
        <w:jc w:val="both"/>
        <w:outlineLvl w:val="2"/>
        <w:rPr>
          <w:rFonts w:ascii="Times New Roman" w:eastAsia="Times New Roman" w:hAnsi="Times New Roman" w:cs="Times New Roman"/>
          <w:b/>
          <w:bCs/>
          <w:sz w:val="29"/>
          <w:szCs w:val="29"/>
        </w:rPr>
      </w:pPr>
      <w:r w:rsidRPr="008E58D5">
        <w:rPr>
          <w:rFonts w:ascii="Arial" w:eastAsia="Times New Roman" w:hAnsi="Arial" w:cs="Arial"/>
          <w:b/>
          <w:bCs/>
          <w:color w:val="FFFFFF"/>
          <w:sz w:val="29"/>
          <w:szCs w:val="29"/>
          <w:shd w:val="clear" w:color="auto" w:fill="0000FF"/>
        </w:rPr>
        <w:t>Types of Passport issued in India</w:t>
      </w:r>
    </w:p>
    <w:p w:rsidR="008E58D5" w:rsidRPr="008E58D5" w:rsidRDefault="008E58D5" w:rsidP="008E58D5">
      <w:pPr>
        <w:spacing w:after="130" w:line="240" w:lineRule="auto"/>
        <w:jc w:val="both"/>
        <w:rPr>
          <w:rFonts w:ascii="Times New Roman" w:eastAsia="Times New Roman" w:hAnsi="Times New Roman" w:cs="Times New Roman"/>
          <w:color w:val="34495E"/>
          <w:sz w:val="21"/>
          <w:szCs w:val="21"/>
        </w:rPr>
      </w:pPr>
      <w:r w:rsidRPr="008E58D5">
        <w:rPr>
          <w:rFonts w:ascii="Arial" w:eastAsia="Times New Roman" w:hAnsi="Arial" w:cs="Arial"/>
          <w:color w:val="34495E"/>
          <w:sz w:val="21"/>
          <w:szCs w:val="21"/>
        </w:rPr>
        <w:t>There are two main types of passports that are issued to individuals by the Ministry of External Affairs, Government of India. They are:</w:t>
      </w:r>
    </w:p>
    <w:p w:rsidR="008E58D5" w:rsidRPr="008E58D5" w:rsidRDefault="008E58D5" w:rsidP="008E58D5">
      <w:pPr>
        <w:numPr>
          <w:ilvl w:val="0"/>
          <w:numId w:val="8"/>
        </w:numPr>
        <w:spacing w:after="0" w:line="240" w:lineRule="auto"/>
        <w:ind w:left="195"/>
        <w:jc w:val="both"/>
        <w:rPr>
          <w:rFonts w:ascii="Times New Roman" w:eastAsia="Times New Roman" w:hAnsi="Times New Roman" w:cs="Times New Roman"/>
          <w:color w:val="34495E"/>
          <w:sz w:val="21"/>
          <w:szCs w:val="21"/>
        </w:rPr>
      </w:pPr>
      <w:r w:rsidRPr="008E58D5">
        <w:rPr>
          <w:rFonts w:ascii="Arial" w:eastAsia="Times New Roman" w:hAnsi="Arial" w:cs="Arial"/>
          <w:b/>
          <w:bCs/>
          <w:color w:val="34495E"/>
          <w:sz w:val="21"/>
        </w:rPr>
        <w:t>Ordinary passport:</w:t>
      </w:r>
      <w:r w:rsidRPr="008E58D5">
        <w:rPr>
          <w:rFonts w:ascii="Arial" w:eastAsia="Times New Roman" w:hAnsi="Arial" w:cs="Arial"/>
          <w:color w:val="34495E"/>
          <w:sz w:val="21"/>
          <w:szCs w:val="21"/>
        </w:rPr>
        <w:t xml:space="preserve"> Ordinary passports are issued to ordinary individuals. These passports are for general </w:t>
      </w:r>
      <w:proofErr w:type="gramStart"/>
      <w:r w:rsidRPr="008E58D5">
        <w:rPr>
          <w:rFonts w:ascii="Arial" w:eastAsia="Times New Roman" w:hAnsi="Arial" w:cs="Arial"/>
          <w:color w:val="34495E"/>
          <w:sz w:val="21"/>
          <w:szCs w:val="21"/>
        </w:rPr>
        <w:t>purpose which enable</w:t>
      </w:r>
      <w:proofErr w:type="gramEnd"/>
      <w:r w:rsidRPr="008E58D5">
        <w:rPr>
          <w:rFonts w:ascii="Arial" w:eastAsia="Times New Roman" w:hAnsi="Arial" w:cs="Arial"/>
          <w:color w:val="34495E"/>
          <w:sz w:val="21"/>
          <w:szCs w:val="21"/>
        </w:rPr>
        <w:t xml:space="preserve"> the holders to travel to foreign countries on business or holidays.</w:t>
      </w:r>
    </w:p>
    <w:p w:rsidR="008E58D5" w:rsidRPr="008E58D5" w:rsidRDefault="008E58D5" w:rsidP="008E58D5">
      <w:pPr>
        <w:numPr>
          <w:ilvl w:val="0"/>
          <w:numId w:val="9"/>
        </w:numPr>
        <w:spacing w:after="0" w:line="240" w:lineRule="auto"/>
        <w:ind w:left="195"/>
        <w:jc w:val="both"/>
        <w:rPr>
          <w:rFonts w:ascii="Times New Roman" w:eastAsia="Times New Roman" w:hAnsi="Times New Roman" w:cs="Times New Roman"/>
          <w:color w:val="34495E"/>
          <w:sz w:val="21"/>
          <w:szCs w:val="21"/>
        </w:rPr>
      </w:pPr>
      <w:r w:rsidRPr="008E58D5">
        <w:rPr>
          <w:rFonts w:ascii="Arial" w:eastAsia="Times New Roman" w:hAnsi="Arial" w:cs="Arial"/>
          <w:b/>
          <w:bCs/>
          <w:color w:val="34495E"/>
          <w:sz w:val="21"/>
        </w:rPr>
        <w:t>Official/Diplomatic passport: </w:t>
      </w:r>
      <w:r w:rsidRPr="008E58D5">
        <w:rPr>
          <w:rFonts w:ascii="Arial" w:eastAsia="Times New Roman" w:hAnsi="Arial" w:cs="Arial"/>
          <w:color w:val="34495E"/>
          <w:sz w:val="21"/>
          <w:szCs w:val="21"/>
        </w:rPr>
        <w:t>Official or Diplomatic passports are issued to people travelling to foreign countries on official duties.</w:t>
      </w:r>
    </w:p>
    <w:p w:rsidR="008E58D5" w:rsidRPr="008E58D5" w:rsidRDefault="008E58D5" w:rsidP="008E58D5">
      <w:pPr>
        <w:spacing w:before="130" w:after="130" w:line="240" w:lineRule="auto"/>
        <w:jc w:val="both"/>
        <w:outlineLvl w:val="1"/>
        <w:rPr>
          <w:rFonts w:ascii="Times New Roman" w:eastAsia="Times New Roman" w:hAnsi="Times New Roman" w:cs="Times New Roman"/>
          <w:b/>
          <w:bCs/>
          <w:sz w:val="29"/>
          <w:szCs w:val="29"/>
        </w:rPr>
      </w:pPr>
      <w:r w:rsidRPr="008E58D5">
        <w:rPr>
          <w:rFonts w:ascii="Arial" w:eastAsia="Times New Roman" w:hAnsi="Arial" w:cs="Arial"/>
          <w:b/>
          <w:bCs/>
          <w:color w:val="FFFFFF"/>
          <w:sz w:val="29"/>
          <w:szCs w:val="29"/>
          <w:shd w:val="clear" w:color="auto" w:fill="0000FF"/>
        </w:rPr>
        <w:t>How to Apply for an Indian Passport</w:t>
      </w:r>
    </w:p>
    <w:p w:rsidR="008E58D5" w:rsidRPr="008E58D5" w:rsidRDefault="008E58D5" w:rsidP="008E58D5">
      <w:pPr>
        <w:spacing w:after="130" w:line="240" w:lineRule="auto"/>
        <w:jc w:val="both"/>
        <w:rPr>
          <w:rFonts w:ascii="Times New Roman" w:eastAsia="Times New Roman" w:hAnsi="Times New Roman" w:cs="Times New Roman"/>
          <w:color w:val="34495E"/>
          <w:sz w:val="21"/>
          <w:szCs w:val="21"/>
        </w:rPr>
      </w:pPr>
      <w:r w:rsidRPr="008E58D5">
        <w:rPr>
          <w:rFonts w:ascii="Arial" w:eastAsia="Times New Roman" w:hAnsi="Arial" w:cs="Arial"/>
          <w:color w:val="34495E"/>
          <w:sz w:val="21"/>
          <w:szCs w:val="21"/>
        </w:rPr>
        <w:t>An individual can </w:t>
      </w:r>
      <w:hyperlink r:id="rId11" w:history="1">
        <w:r w:rsidRPr="008E58D5">
          <w:rPr>
            <w:rFonts w:ascii="Arial" w:eastAsia="Times New Roman" w:hAnsi="Arial" w:cs="Arial"/>
            <w:color w:val="38ACC9"/>
            <w:sz w:val="21"/>
            <w:u w:val="single"/>
          </w:rPr>
          <w:t>apply online for the Indian passport</w:t>
        </w:r>
      </w:hyperlink>
      <w:r w:rsidRPr="008E58D5">
        <w:rPr>
          <w:rFonts w:ascii="Arial" w:eastAsia="Times New Roman" w:hAnsi="Arial" w:cs="Arial"/>
          <w:color w:val="34495E"/>
          <w:sz w:val="21"/>
          <w:szCs w:val="21"/>
        </w:rPr>
        <w:t xml:space="preserve"> through the Passport </w:t>
      </w:r>
      <w:proofErr w:type="spellStart"/>
      <w:r w:rsidRPr="008E58D5">
        <w:rPr>
          <w:rFonts w:ascii="Arial" w:eastAsia="Times New Roman" w:hAnsi="Arial" w:cs="Arial"/>
          <w:color w:val="34495E"/>
          <w:sz w:val="21"/>
          <w:szCs w:val="21"/>
        </w:rPr>
        <w:t>Seva</w:t>
      </w:r>
      <w:proofErr w:type="spellEnd"/>
      <w:r w:rsidRPr="008E58D5">
        <w:rPr>
          <w:rFonts w:ascii="Arial" w:eastAsia="Times New Roman" w:hAnsi="Arial" w:cs="Arial"/>
          <w:color w:val="34495E"/>
          <w:sz w:val="21"/>
          <w:szCs w:val="21"/>
        </w:rPr>
        <w:t xml:space="preserve"> website or the passport </w:t>
      </w:r>
      <w:proofErr w:type="spellStart"/>
      <w:r w:rsidRPr="008E58D5">
        <w:rPr>
          <w:rFonts w:ascii="Arial" w:eastAsia="Times New Roman" w:hAnsi="Arial" w:cs="Arial"/>
          <w:color w:val="34495E"/>
          <w:sz w:val="21"/>
          <w:szCs w:val="21"/>
        </w:rPr>
        <w:t>Seva</w:t>
      </w:r>
      <w:proofErr w:type="spellEnd"/>
      <w:r w:rsidRPr="008E58D5">
        <w:rPr>
          <w:rFonts w:ascii="Arial" w:eastAsia="Times New Roman" w:hAnsi="Arial" w:cs="Arial"/>
          <w:color w:val="34495E"/>
          <w:sz w:val="21"/>
          <w:szCs w:val="21"/>
        </w:rPr>
        <w:t xml:space="preserve"> app. The detailed procedure of applying for the passport is mentioned below:</w:t>
      </w:r>
    </w:p>
    <w:tbl>
      <w:tblPr>
        <w:tblW w:w="0" w:type="auto"/>
        <w:tblCellSpacing w:w="0" w:type="dxa"/>
        <w:tblCellMar>
          <w:top w:w="78" w:type="dxa"/>
          <w:left w:w="78" w:type="dxa"/>
          <w:bottom w:w="78" w:type="dxa"/>
          <w:right w:w="78" w:type="dxa"/>
        </w:tblCellMar>
        <w:tblLook w:val="04A0"/>
      </w:tblPr>
      <w:tblGrid>
        <w:gridCol w:w="4986"/>
      </w:tblGrid>
      <w:tr w:rsidR="008E58D5" w:rsidRPr="008E58D5" w:rsidTr="008E58D5">
        <w:trPr>
          <w:tblCellSpacing w:w="0" w:type="dxa"/>
        </w:trPr>
        <w:tc>
          <w:tcPr>
            <w:tcW w:w="0" w:type="auto"/>
            <w:vAlign w:val="center"/>
            <w:hideMark/>
          </w:tcPr>
          <w:p w:rsidR="008E58D5" w:rsidRPr="008E58D5" w:rsidRDefault="008E58D5" w:rsidP="008E58D5">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lastRenderedPageBreak/>
              <w:drawing>
                <wp:inline distT="0" distB="0" distL="0" distR="0">
                  <wp:extent cx="3048000" cy="2150110"/>
                  <wp:effectExtent l="19050" t="0" r="0" b="0"/>
                  <wp:docPr id="4" name="Picture 4" descr="passport/visa/onlineappl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ssport/visa/onlineapply/">
                            <a:hlinkClick r:id="rId12"/>
                          </pic:cNvPr>
                          <pic:cNvPicPr>
                            <a:picLocks noChangeAspect="1" noChangeArrowheads="1"/>
                          </pic:cNvPicPr>
                        </pic:nvPicPr>
                        <pic:blipFill>
                          <a:blip r:embed="rId13"/>
                          <a:srcRect/>
                          <a:stretch>
                            <a:fillRect/>
                          </a:stretch>
                        </pic:blipFill>
                        <pic:spPr bwMode="auto">
                          <a:xfrm>
                            <a:off x="0" y="0"/>
                            <a:ext cx="3048000" cy="2150110"/>
                          </a:xfrm>
                          <a:prstGeom prst="rect">
                            <a:avLst/>
                          </a:prstGeom>
                          <a:noFill/>
                          <a:ln w="9525">
                            <a:noFill/>
                            <a:miter lim="800000"/>
                            <a:headEnd/>
                            <a:tailEnd/>
                          </a:ln>
                        </pic:spPr>
                      </pic:pic>
                    </a:graphicData>
                  </a:graphic>
                </wp:inline>
              </w:drawing>
            </w:r>
          </w:p>
        </w:tc>
      </w:tr>
      <w:tr w:rsidR="008E58D5" w:rsidRPr="008E58D5" w:rsidTr="008E58D5">
        <w:trPr>
          <w:tblCellSpacing w:w="0" w:type="dxa"/>
        </w:trPr>
        <w:tc>
          <w:tcPr>
            <w:tcW w:w="0" w:type="auto"/>
            <w:tcMar>
              <w:top w:w="52" w:type="dxa"/>
              <w:left w:w="78" w:type="dxa"/>
              <w:bottom w:w="78" w:type="dxa"/>
              <w:right w:w="78" w:type="dxa"/>
            </w:tcMar>
            <w:vAlign w:val="center"/>
            <w:hideMark/>
          </w:tcPr>
          <w:p w:rsidR="008E58D5" w:rsidRPr="008E58D5" w:rsidRDefault="008E58D5" w:rsidP="008E58D5">
            <w:pPr>
              <w:spacing w:after="0" w:line="240" w:lineRule="auto"/>
              <w:jc w:val="center"/>
              <w:rPr>
                <w:rFonts w:ascii="Times New Roman" w:eastAsia="Times New Roman" w:hAnsi="Times New Roman" w:cs="Times New Roman"/>
                <w:sz w:val="17"/>
                <w:szCs w:val="17"/>
              </w:rPr>
            </w:pPr>
            <w:r w:rsidRPr="008E58D5">
              <w:rPr>
                <w:rFonts w:ascii="Arial" w:eastAsia="Times New Roman" w:hAnsi="Arial" w:cs="Arial"/>
                <w:sz w:val="15"/>
                <w:szCs w:val="15"/>
              </w:rPr>
              <w:t>A  passenger is being checked her</w:t>
            </w:r>
            <w:r w:rsidRPr="008E58D5">
              <w:rPr>
                <w:rFonts w:ascii="Arial" w:eastAsia="Times New Roman" w:hAnsi="Arial" w:cs="Arial"/>
                <w:sz w:val="15"/>
                <w:szCs w:val="15"/>
              </w:rPr>
              <w:br/>
              <w:t> passport at  airport checking counter</w:t>
            </w:r>
          </w:p>
        </w:tc>
      </w:tr>
    </w:tbl>
    <w:p w:rsidR="008E58D5" w:rsidRPr="008E58D5" w:rsidRDefault="008E58D5" w:rsidP="008E58D5">
      <w:pPr>
        <w:numPr>
          <w:ilvl w:val="0"/>
          <w:numId w:val="10"/>
        </w:numPr>
        <w:spacing w:before="100" w:beforeAutospacing="1" w:after="100" w:afterAutospacing="1" w:line="240" w:lineRule="auto"/>
        <w:ind w:left="195"/>
        <w:jc w:val="both"/>
        <w:rPr>
          <w:rFonts w:ascii="Times New Roman" w:eastAsia="Times New Roman" w:hAnsi="Times New Roman" w:cs="Times New Roman"/>
          <w:color w:val="34495E"/>
          <w:sz w:val="21"/>
          <w:szCs w:val="21"/>
        </w:rPr>
      </w:pPr>
      <w:r w:rsidRPr="008E58D5">
        <w:rPr>
          <w:rFonts w:ascii="Arial" w:eastAsia="Times New Roman" w:hAnsi="Arial" w:cs="Arial"/>
          <w:color w:val="34495E"/>
          <w:sz w:val="21"/>
          <w:szCs w:val="21"/>
        </w:rPr>
        <w:t xml:space="preserve">The applicant who wishes to avail a passport needs to register on the passport </w:t>
      </w:r>
      <w:proofErr w:type="spellStart"/>
      <w:r w:rsidRPr="008E58D5">
        <w:rPr>
          <w:rFonts w:ascii="Arial" w:eastAsia="Times New Roman" w:hAnsi="Arial" w:cs="Arial"/>
          <w:color w:val="34495E"/>
          <w:sz w:val="21"/>
          <w:szCs w:val="21"/>
        </w:rPr>
        <w:t>seva</w:t>
      </w:r>
      <w:proofErr w:type="spellEnd"/>
      <w:r w:rsidRPr="008E58D5">
        <w:rPr>
          <w:rFonts w:ascii="Arial" w:eastAsia="Times New Roman" w:hAnsi="Arial" w:cs="Arial"/>
          <w:color w:val="34495E"/>
          <w:sz w:val="21"/>
          <w:szCs w:val="21"/>
        </w:rPr>
        <w:t xml:space="preserve"> online portal. If he/she has already registered, the individual needs to login to the portal using the registered login ID and password.</w:t>
      </w:r>
    </w:p>
    <w:p w:rsidR="008E58D5" w:rsidRPr="008E58D5" w:rsidRDefault="008E58D5" w:rsidP="008E58D5">
      <w:pPr>
        <w:numPr>
          <w:ilvl w:val="0"/>
          <w:numId w:val="10"/>
        </w:numPr>
        <w:spacing w:after="0" w:line="240" w:lineRule="auto"/>
        <w:ind w:left="195"/>
        <w:jc w:val="both"/>
        <w:rPr>
          <w:rFonts w:ascii="Times New Roman" w:eastAsia="Times New Roman" w:hAnsi="Times New Roman" w:cs="Times New Roman"/>
          <w:color w:val="34495E"/>
          <w:sz w:val="21"/>
          <w:szCs w:val="21"/>
        </w:rPr>
      </w:pPr>
      <w:r w:rsidRPr="008E58D5">
        <w:rPr>
          <w:rFonts w:ascii="Arial" w:eastAsia="Times New Roman" w:hAnsi="Arial" w:cs="Arial"/>
          <w:color w:val="34495E"/>
          <w:sz w:val="21"/>
          <w:szCs w:val="21"/>
        </w:rPr>
        <w:t>Next, the applicant needs to click on ‘Apply for Fresh Passport/ Re-issue of Passport’ link.</w:t>
      </w:r>
    </w:p>
    <w:p w:rsidR="008E58D5" w:rsidRPr="008E58D5" w:rsidRDefault="008E58D5" w:rsidP="008E58D5">
      <w:pPr>
        <w:numPr>
          <w:ilvl w:val="0"/>
          <w:numId w:val="10"/>
        </w:numPr>
        <w:spacing w:after="0" w:line="240" w:lineRule="auto"/>
        <w:ind w:left="195"/>
        <w:jc w:val="both"/>
        <w:rPr>
          <w:rFonts w:ascii="Times New Roman" w:eastAsia="Times New Roman" w:hAnsi="Times New Roman" w:cs="Times New Roman"/>
          <w:color w:val="34495E"/>
          <w:sz w:val="21"/>
          <w:szCs w:val="21"/>
        </w:rPr>
      </w:pPr>
      <w:r w:rsidRPr="008E58D5">
        <w:rPr>
          <w:rFonts w:ascii="Arial" w:eastAsia="Times New Roman" w:hAnsi="Arial" w:cs="Arial"/>
          <w:color w:val="34495E"/>
          <w:sz w:val="21"/>
          <w:szCs w:val="21"/>
        </w:rPr>
        <w:t>Following that, the details asked for in the form needs to be provided by the applicant and submitted.</w:t>
      </w:r>
    </w:p>
    <w:p w:rsidR="008E58D5" w:rsidRPr="008E58D5" w:rsidRDefault="008E58D5" w:rsidP="008E58D5">
      <w:pPr>
        <w:numPr>
          <w:ilvl w:val="0"/>
          <w:numId w:val="10"/>
        </w:numPr>
        <w:spacing w:after="0" w:line="240" w:lineRule="auto"/>
        <w:ind w:left="195"/>
        <w:jc w:val="both"/>
        <w:rPr>
          <w:rFonts w:ascii="Times New Roman" w:eastAsia="Times New Roman" w:hAnsi="Times New Roman" w:cs="Times New Roman"/>
          <w:color w:val="34495E"/>
          <w:sz w:val="21"/>
          <w:szCs w:val="21"/>
        </w:rPr>
      </w:pPr>
      <w:r w:rsidRPr="008E58D5">
        <w:rPr>
          <w:rFonts w:ascii="Arial" w:eastAsia="Times New Roman" w:hAnsi="Arial" w:cs="Arial"/>
          <w:color w:val="34495E"/>
          <w:sz w:val="21"/>
          <w:szCs w:val="21"/>
        </w:rPr>
        <w:t>Next, the applicant needs to click on the ‘Pay and Schedule Appointment’ link under the ‘View Saved/Submitted Applications’ tab to schedule an appointment.</w:t>
      </w:r>
    </w:p>
    <w:p w:rsidR="008E58D5" w:rsidRPr="008E58D5" w:rsidRDefault="008E58D5" w:rsidP="008E58D5">
      <w:pPr>
        <w:numPr>
          <w:ilvl w:val="0"/>
          <w:numId w:val="10"/>
        </w:numPr>
        <w:spacing w:after="0" w:line="240" w:lineRule="auto"/>
        <w:ind w:left="195"/>
        <w:jc w:val="both"/>
        <w:rPr>
          <w:rFonts w:ascii="Times New Roman" w:eastAsia="Times New Roman" w:hAnsi="Times New Roman" w:cs="Times New Roman"/>
          <w:color w:val="34495E"/>
          <w:sz w:val="21"/>
          <w:szCs w:val="21"/>
        </w:rPr>
      </w:pPr>
      <w:r w:rsidRPr="008E58D5">
        <w:rPr>
          <w:rFonts w:ascii="Arial" w:eastAsia="Times New Roman" w:hAnsi="Arial" w:cs="Arial"/>
          <w:color w:val="34495E"/>
          <w:sz w:val="21"/>
          <w:szCs w:val="21"/>
        </w:rPr>
        <w:t>Once the payment is made and the appointment is booked, the applicant needs to click on the ‘Print Application Receipt’ link and print the application receipt that contains the Application Reference Number (ARN).</w:t>
      </w:r>
    </w:p>
    <w:p w:rsidR="008E58D5" w:rsidRPr="008E58D5" w:rsidRDefault="008E58D5" w:rsidP="008E58D5">
      <w:pPr>
        <w:numPr>
          <w:ilvl w:val="0"/>
          <w:numId w:val="10"/>
        </w:numPr>
        <w:spacing w:after="0" w:line="240" w:lineRule="auto"/>
        <w:ind w:left="195"/>
        <w:jc w:val="both"/>
        <w:rPr>
          <w:rFonts w:ascii="Times New Roman" w:eastAsia="Times New Roman" w:hAnsi="Times New Roman" w:cs="Times New Roman"/>
          <w:color w:val="34495E"/>
          <w:sz w:val="21"/>
          <w:szCs w:val="21"/>
        </w:rPr>
      </w:pPr>
      <w:r w:rsidRPr="008E58D5">
        <w:rPr>
          <w:rFonts w:ascii="Arial" w:eastAsia="Times New Roman" w:hAnsi="Arial" w:cs="Arial"/>
          <w:color w:val="34495E"/>
          <w:sz w:val="21"/>
          <w:szCs w:val="21"/>
        </w:rPr>
        <w:t xml:space="preserve">The next step involves the applicant visiting the Passport </w:t>
      </w:r>
      <w:proofErr w:type="spellStart"/>
      <w:r w:rsidRPr="008E58D5">
        <w:rPr>
          <w:rFonts w:ascii="Arial" w:eastAsia="Times New Roman" w:hAnsi="Arial" w:cs="Arial"/>
          <w:color w:val="34495E"/>
          <w:sz w:val="21"/>
          <w:szCs w:val="21"/>
        </w:rPr>
        <w:t>Seva</w:t>
      </w:r>
      <w:proofErr w:type="spellEnd"/>
      <w:r w:rsidRPr="008E58D5">
        <w:rPr>
          <w:rFonts w:ascii="Arial" w:eastAsia="Times New Roman" w:hAnsi="Arial" w:cs="Arial"/>
          <w:color w:val="34495E"/>
          <w:sz w:val="21"/>
          <w:szCs w:val="21"/>
        </w:rPr>
        <w:t xml:space="preserve"> Kendra (PSK) or Regional Passport Office (RPO) on the date of appointment along with the original documents.</w:t>
      </w:r>
    </w:p>
    <w:p w:rsidR="008E58D5" w:rsidRPr="008E58D5" w:rsidRDefault="008E58D5" w:rsidP="008E58D5">
      <w:pPr>
        <w:spacing w:after="0" w:line="240" w:lineRule="auto"/>
        <w:jc w:val="both"/>
        <w:rPr>
          <w:rFonts w:ascii="Times New Roman" w:eastAsia="Times New Roman" w:hAnsi="Times New Roman" w:cs="Times New Roman"/>
          <w:color w:val="34495E"/>
          <w:sz w:val="21"/>
          <w:szCs w:val="21"/>
        </w:rPr>
      </w:pPr>
      <w:r w:rsidRPr="008E58D5">
        <w:rPr>
          <w:rFonts w:ascii="Arial" w:eastAsia="Times New Roman" w:hAnsi="Arial" w:cs="Arial"/>
          <w:color w:val="34495E"/>
          <w:sz w:val="21"/>
          <w:szCs w:val="21"/>
        </w:rPr>
        <w:t>To apply for an Indian passport offline, applicants need to download and get a printout of the application form before submitting them at the passport collection centers. Another alternative is to buy the application form, fill it up and submit it at the center along with the relevant documents.</w:t>
      </w:r>
    </w:p>
    <w:p w:rsidR="008E58D5" w:rsidRPr="008E58D5" w:rsidRDefault="008E58D5" w:rsidP="008E58D5">
      <w:pPr>
        <w:spacing w:after="130" w:line="240" w:lineRule="auto"/>
        <w:jc w:val="both"/>
        <w:rPr>
          <w:rFonts w:ascii="Times New Roman" w:eastAsia="Times New Roman" w:hAnsi="Times New Roman" w:cs="Times New Roman"/>
          <w:color w:val="34495E"/>
          <w:sz w:val="21"/>
          <w:szCs w:val="21"/>
        </w:rPr>
      </w:pPr>
    </w:p>
    <w:p w:rsidR="008E58D5" w:rsidRPr="008E58D5" w:rsidRDefault="008E58D5" w:rsidP="008E58D5">
      <w:pPr>
        <w:spacing w:before="130" w:after="130" w:line="240" w:lineRule="auto"/>
        <w:jc w:val="both"/>
        <w:outlineLvl w:val="1"/>
        <w:rPr>
          <w:rFonts w:ascii="Times New Roman" w:eastAsia="Times New Roman" w:hAnsi="Times New Roman" w:cs="Times New Roman"/>
          <w:b/>
          <w:bCs/>
          <w:sz w:val="29"/>
          <w:szCs w:val="29"/>
        </w:rPr>
      </w:pPr>
      <w:r w:rsidRPr="008E58D5">
        <w:rPr>
          <w:rFonts w:ascii="Arial" w:eastAsia="Times New Roman" w:hAnsi="Arial" w:cs="Arial"/>
          <w:b/>
          <w:bCs/>
          <w:color w:val="FFFFFF"/>
          <w:sz w:val="29"/>
          <w:szCs w:val="29"/>
          <w:shd w:val="clear" w:color="auto" w:fill="0000FF"/>
        </w:rPr>
        <w:t>Fees Structure for Indian Passport</w:t>
      </w:r>
    </w:p>
    <w:tbl>
      <w:tblPr>
        <w:tblW w:w="11948" w:type="dxa"/>
        <w:tblCellSpacing w:w="15" w:type="dxa"/>
        <w:tblBorders>
          <w:left w:val="single" w:sz="4" w:space="0" w:color="DDDDDD"/>
          <w:bottom w:val="single" w:sz="4" w:space="0" w:color="DDDDDD"/>
          <w:right w:val="single" w:sz="4" w:space="0" w:color="DDDDDD"/>
        </w:tblBorders>
        <w:shd w:val="clear" w:color="auto" w:fill="F4F5F7"/>
        <w:tblCellMar>
          <w:top w:w="15" w:type="dxa"/>
          <w:left w:w="15" w:type="dxa"/>
          <w:bottom w:w="15" w:type="dxa"/>
          <w:right w:w="15" w:type="dxa"/>
        </w:tblCellMar>
        <w:tblLook w:val="04A0"/>
      </w:tblPr>
      <w:tblGrid>
        <w:gridCol w:w="6791"/>
        <w:gridCol w:w="2576"/>
        <w:gridCol w:w="2581"/>
      </w:tblGrid>
      <w:tr w:rsidR="008E58D5" w:rsidRPr="008E58D5" w:rsidTr="008E58D5">
        <w:trPr>
          <w:tblCellSpacing w:w="15" w:type="dxa"/>
        </w:trPr>
        <w:tc>
          <w:tcPr>
            <w:tcW w:w="0" w:type="auto"/>
            <w:tcBorders>
              <w:top w:val="single" w:sz="4" w:space="0" w:color="DDDDDD"/>
              <w:right w:val="single" w:sz="4" w:space="0" w:color="DDDDDD"/>
            </w:tcBorders>
            <w:shd w:val="clear" w:color="auto" w:fill="116A9E"/>
            <w:tcMar>
              <w:top w:w="117" w:type="dxa"/>
              <w:left w:w="195" w:type="dxa"/>
              <w:bottom w:w="117" w:type="dxa"/>
              <w:right w:w="195" w:type="dxa"/>
            </w:tcMar>
            <w:vAlign w:val="center"/>
            <w:hideMark/>
          </w:tcPr>
          <w:p w:rsidR="008E58D5" w:rsidRPr="008E58D5" w:rsidRDefault="008E58D5" w:rsidP="008E58D5">
            <w:pPr>
              <w:spacing w:after="0" w:line="240" w:lineRule="auto"/>
              <w:rPr>
                <w:rFonts w:ascii="Times New Roman" w:eastAsia="Times New Roman" w:hAnsi="Times New Roman" w:cs="Times New Roman"/>
                <w:color w:val="FFFFFF"/>
                <w:sz w:val="24"/>
                <w:szCs w:val="24"/>
              </w:rPr>
            </w:pPr>
            <w:r w:rsidRPr="008E58D5">
              <w:rPr>
                <w:rFonts w:ascii="Arial" w:eastAsia="Times New Roman" w:hAnsi="Arial" w:cs="Arial"/>
                <w:b/>
                <w:bCs/>
                <w:color w:val="FFFFFF"/>
                <w:sz w:val="24"/>
                <w:szCs w:val="24"/>
              </w:rPr>
              <w:t>Application Type</w:t>
            </w:r>
          </w:p>
        </w:tc>
        <w:tc>
          <w:tcPr>
            <w:tcW w:w="0" w:type="auto"/>
            <w:tcBorders>
              <w:top w:val="single" w:sz="4" w:space="0" w:color="DDDDDD"/>
              <w:right w:val="single" w:sz="4" w:space="0" w:color="DDDDDD"/>
            </w:tcBorders>
            <w:shd w:val="clear" w:color="auto" w:fill="116A9E"/>
            <w:tcMar>
              <w:top w:w="117" w:type="dxa"/>
              <w:left w:w="195" w:type="dxa"/>
              <w:bottom w:w="117" w:type="dxa"/>
              <w:right w:w="195" w:type="dxa"/>
            </w:tcMar>
            <w:vAlign w:val="center"/>
            <w:hideMark/>
          </w:tcPr>
          <w:p w:rsidR="008E58D5" w:rsidRPr="008E58D5" w:rsidRDefault="008E58D5" w:rsidP="008E58D5">
            <w:pPr>
              <w:spacing w:after="0" w:line="240" w:lineRule="auto"/>
              <w:rPr>
                <w:rFonts w:ascii="Times New Roman" w:eastAsia="Times New Roman" w:hAnsi="Times New Roman" w:cs="Times New Roman"/>
                <w:color w:val="FFFFFF"/>
                <w:sz w:val="24"/>
                <w:szCs w:val="24"/>
              </w:rPr>
            </w:pPr>
            <w:r w:rsidRPr="008E58D5">
              <w:rPr>
                <w:rFonts w:ascii="Arial" w:eastAsia="Times New Roman" w:hAnsi="Arial" w:cs="Arial"/>
                <w:b/>
                <w:bCs/>
                <w:color w:val="FFFFFF"/>
                <w:sz w:val="24"/>
                <w:szCs w:val="24"/>
              </w:rPr>
              <w:t>Charges (36 Pages)</w:t>
            </w:r>
          </w:p>
        </w:tc>
        <w:tc>
          <w:tcPr>
            <w:tcW w:w="0" w:type="auto"/>
            <w:tcBorders>
              <w:top w:val="single" w:sz="4" w:space="0" w:color="DDDDDD"/>
              <w:right w:val="nil"/>
            </w:tcBorders>
            <w:shd w:val="clear" w:color="auto" w:fill="116A9E"/>
            <w:tcMar>
              <w:top w:w="117" w:type="dxa"/>
              <w:left w:w="195" w:type="dxa"/>
              <w:bottom w:w="117" w:type="dxa"/>
              <w:right w:w="195" w:type="dxa"/>
            </w:tcMar>
            <w:vAlign w:val="center"/>
            <w:hideMark/>
          </w:tcPr>
          <w:p w:rsidR="008E58D5" w:rsidRPr="008E58D5" w:rsidRDefault="008E58D5" w:rsidP="008E58D5">
            <w:pPr>
              <w:spacing w:after="0" w:line="240" w:lineRule="auto"/>
              <w:rPr>
                <w:rFonts w:ascii="Times New Roman" w:eastAsia="Times New Roman" w:hAnsi="Times New Roman" w:cs="Times New Roman"/>
                <w:color w:val="FFFFFF"/>
                <w:sz w:val="24"/>
                <w:szCs w:val="24"/>
              </w:rPr>
            </w:pPr>
            <w:r w:rsidRPr="008E58D5">
              <w:rPr>
                <w:rFonts w:ascii="Arial" w:eastAsia="Times New Roman" w:hAnsi="Arial" w:cs="Arial"/>
                <w:b/>
                <w:bCs/>
                <w:color w:val="FFFFFF"/>
                <w:sz w:val="24"/>
                <w:szCs w:val="24"/>
              </w:rPr>
              <w:t>Charges (60 Pages)</w:t>
            </w:r>
          </w:p>
        </w:tc>
      </w:tr>
      <w:tr w:rsidR="008E58D5" w:rsidRPr="008E58D5" w:rsidTr="008E58D5">
        <w:trPr>
          <w:tblCellSpacing w:w="15" w:type="dxa"/>
        </w:trPr>
        <w:tc>
          <w:tcPr>
            <w:tcW w:w="0" w:type="auto"/>
            <w:tcBorders>
              <w:top w:val="single" w:sz="4" w:space="0" w:color="DDDDDD"/>
              <w:right w:val="single" w:sz="4" w:space="0" w:color="DDDDDD"/>
            </w:tcBorders>
            <w:shd w:val="clear" w:color="auto" w:fill="FFFFFF"/>
            <w:tcMar>
              <w:top w:w="117" w:type="dxa"/>
              <w:left w:w="195" w:type="dxa"/>
              <w:bottom w:w="117" w:type="dxa"/>
              <w:right w:w="195" w:type="dxa"/>
            </w:tcMar>
            <w:vAlign w:val="center"/>
            <w:hideMark/>
          </w:tcPr>
          <w:p w:rsidR="008E58D5" w:rsidRPr="008E58D5" w:rsidRDefault="008E58D5" w:rsidP="008E58D5">
            <w:pPr>
              <w:spacing w:after="0" w:line="240" w:lineRule="auto"/>
              <w:rPr>
                <w:rFonts w:ascii="Times New Roman" w:eastAsia="Times New Roman" w:hAnsi="Times New Roman" w:cs="Times New Roman"/>
                <w:sz w:val="24"/>
                <w:szCs w:val="24"/>
              </w:rPr>
            </w:pPr>
            <w:r w:rsidRPr="008E58D5">
              <w:rPr>
                <w:rFonts w:ascii="Arial" w:eastAsia="Times New Roman" w:hAnsi="Arial" w:cs="Arial"/>
                <w:sz w:val="24"/>
                <w:szCs w:val="24"/>
              </w:rPr>
              <w:t>For Fresh passport / reissue of passport under Normal scheme</w:t>
            </w:r>
          </w:p>
        </w:tc>
        <w:tc>
          <w:tcPr>
            <w:tcW w:w="0" w:type="auto"/>
            <w:tcBorders>
              <w:top w:val="single" w:sz="4" w:space="0" w:color="DDDDDD"/>
              <w:right w:val="single" w:sz="4" w:space="0" w:color="DDDDDD"/>
            </w:tcBorders>
            <w:shd w:val="clear" w:color="auto" w:fill="FFFFFF"/>
            <w:tcMar>
              <w:top w:w="117" w:type="dxa"/>
              <w:left w:w="195" w:type="dxa"/>
              <w:bottom w:w="117" w:type="dxa"/>
              <w:right w:w="195" w:type="dxa"/>
            </w:tcMar>
            <w:vAlign w:val="center"/>
            <w:hideMark/>
          </w:tcPr>
          <w:p w:rsidR="008E58D5" w:rsidRPr="008E58D5" w:rsidRDefault="008E58D5" w:rsidP="008E58D5">
            <w:pPr>
              <w:spacing w:after="0" w:line="240" w:lineRule="auto"/>
              <w:rPr>
                <w:rFonts w:ascii="Times New Roman" w:eastAsia="Times New Roman" w:hAnsi="Times New Roman" w:cs="Times New Roman"/>
                <w:sz w:val="24"/>
                <w:szCs w:val="24"/>
              </w:rPr>
            </w:pPr>
            <w:r w:rsidRPr="008E58D5">
              <w:rPr>
                <w:rFonts w:ascii="Arial" w:eastAsia="Times New Roman" w:hAnsi="Arial" w:cs="Arial"/>
                <w:sz w:val="24"/>
                <w:szCs w:val="24"/>
              </w:rPr>
              <w:t>1500</w:t>
            </w:r>
          </w:p>
        </w:tc>
        <w:tc>
          <w:tcPr>
            <w:tcW w:w="0" w:type="auto"/>
            <w:tcBorders>
              <w:top w:val="single" w:sz="4" w:space="0" w:color="DDDDDD"/>
              <w:right w:val="nil"/>
            </w:tcBorders>
            <w:shd w:val="clear" w:color="auto" w:fill="FFFFFF"/>
            <w:tcMar>
              <w:top w:w="117" w:type="dxa"/>
              <w:left w:w="195" w:type="dxa"/>
              <w:bottom w:w="117" w:type="dxa"/>
              <w:right w:w="195" w:type="dxa"/>
            </w:tcMar>
            <w:vAlign w:val="center"/>
            <w:hideMark/>
          </w:tcPr>
          <w:p w:rsidR="008E58D5" w:rsidRPr="008E58D5" w:rsidRDefault="008E58D5" w:rsidP="008E58D5">
            <w:pPr>
              <w:spacing w:after="0" w:line="240" w:lineRule="auto"/>
              <w:rPr>
                <w:rFonts w:ascii="Times New Roman" w:eastAsia="Times New Roman" w:hAnsi="Times New Roman" w:cs="Times New Roman"/>
                <w:sz w:val="24"/>
                <w:szCs w:val="24"/>
              </w:rPr>
            </w:pPr>
            <w:r w:rsidRPr="008E58D5">
              <w:rPr>
                <w:rFonts w:ascii="Arial" w:eastAsia="Times New Roman" w:hAnsi="Arial" w:cs="Arial"/>
                <w:sz w:val="24"/>
                <w:szCs w:val="24"/>
              </w:rPr>
              <w:t>2000</w:t>
            </w:r>
          </w:p>
        </w:tc>
      </w:tr>
      <w:tr w:rsidR="008E58D5" w:rsidRPr="008E58D5" w:rsidTr="008E58D5">
        <w:trPr>
          <w:tblCellSpacing w:w="15" w:type="dxa"/>
        </w:trPr>
        <w:tc>
          <w:tcPr>
            <w:tcW w:w="0" w:type="auto"/>
            <w:tcBorders>
              <w:top w:val="single" w:sz="4" w:space="0" w:color="DDDDDD"/>
              <w:right w:val="single" w:sz="4" w:space="0" w:color="DDDDDD"/>
            </w:tcBorders>
            <w:shd w:val="clear" w:color="auto" w:fill="EEF5FD"/>
            <w:tcMar>
              <w:top w:w="117" w:type="dxa"/>
              <w:left w:w="195" w:type="dxa"/>
              <w:bottom w:w="117" w:type="dxa"/>
              <w:right w:w="195" w:type="dxa"/>
            </w:tcMar>
            <w:vAlign w:val="center"/>
            <w:hideMark/>
          </w:tcPr>
          <w:p w:rsidR="008E58D5" w:rsidRPr="008E58D5" w:rsidRDefault="008E58D5" w:rsidP="008E58D5">
            <w:pPr>
              <w:spacing w:after="0" w:line="240" w:lineRule="auto"/>
              <w:rPr>
                <w:rFonts w:ascii="Times New Roman" w:eastAsia="Times New Roman" w:hAnsi="Times New Roman" w:cs="Times New Roman"/>
                <w:sz w:val="24"/>
                <w:szCs w:val="24"/>
              </w:rPr>
            </w:pPr>
            <w:r w:rsidRPr="008E58D5">
              <w:rPr>
                <w:rFonts w:ascii="Arial" w:eastAsia="Times New Roman" w:hAnsi="Arial" w:cs="Arial"/>
                <w:sz w:val="24"/>
                <w:szCs w:val="24"/>
              </w:rPr>
              <w:t xml:space="preserve">For Fresh passport / reissue of passport under </w:t>
            </w:r>
            <w:proofErr w:type="spellStart"/>
            <w:r w:rsidRPr="008E58D5">
              <w:rPr>
                <w:rFonts w:ascii="Arial" w:eastAsia="Times New Roman" w:hAnsi="Arial" w:cs="Arial"/>
                <w:sz w:val="24"/>
                <w:szCs w:val="24"/>
              </w:rPr>
              <w:t>Tatkal</w:t>
            </w:r>
            <w:proofErr w:type="spellEnd"/>
            <w:r w:rsidRPr="008E58D5">
              <w:rPr>
                <w:rFonts w:ascii="Arial" w:eastAsia="Times New Roman" w:hAnsi="Arial" w:cs="Arial"/>
                <w:sz w:val="24"/>
                <w:szCs w:val="24"/>
              </w:rPr>
              <w:t xml:space="preserve"> scheme</w:t>
            </w:r>
          </w:p>
        </w:tc>
        <w:tc>
          <w:tcPr>
            <w:tcW w:w="0" w:type="auto"/>
            <w:tcBorders>
              <w:top w:val="single" w:sz="4" w:space="0" w:color="DDDDDD"/>
              <w:right w:val="single" w:sz="4" w:space="0" w:color="DDDDDD"/>
            </w:tcBorders>
            <w:shd w:val="clear" w:color="auto" w:fill="EEF5FD"/>
            <w:tcMar>
              <w:top w:w="117" w:type="dxa"/>
              <w:left w:w="195" w:type="dxa"/>
              <w:bottom w:w="117" w:type="dxa"/>
              <w:right w:w="195" w:type="dxa"/>
            </w:tcMar>
            <w:vAlign w:val="center"/>
            <w:hideMark/>
          </w:tcPr>
          <w:p w:rsidR="008E58D5" w:rsidRPr="008E58D5" w:rsidRDefault="008E58D5" w:rsidP="008E58D5">
            <w:pPr>
              <w:spacing w:after="0" w:line="240" w:lineRule="auto"/>
              <w:rPr>
                <w:rFonts w:ascii="Times New Roman" w:eastAsia="Times New Roman" w:hAnsi="Times New Roman" w:cs="Times New Roman"/>
                <w:sz w:val="24"/>
                <w:szCs w:val="24"/>
              </w:rPr>
            </w:pPr>
            <w:r w:rsidRPr="008E58D5">
              <w:rPr>
                <w:rFonts w:ascii="Arial" w:eastAsia="Times New Roman" w:hAnsi="Arial" w:cs="Arial"/>
                <w:sz w:val="24"/>
                <w:szCs w:val="24"/>
              </w:rPr>
              <w:t>3500</w:t>
            </w:r>
          </w:p>
        </w:tc>
        <w:tc>
          <w:tcPr>
            <w:tcW w:w="0" w:type="auto"/>
            <w:tcBorders>
              <w:top w:val="single" w:sz="4" w:space="0" w:color="DDDDDD"/>
              <w:right w:val="nil"/>
            </w:tcBorders>
            <w:shd w:val="clear" w:color="auto" w:fill="EEF5FD"/>
            <w:tcMar>
              <w:top w:w="117" w:type="dxa"/>
              <w:left w:w="195" w:type="dxa"/>
              <w:bottom w:w="117" w:type="dxa"/>
              <w:right w:w="195" w:type="dxa"/>
            </w:tcMar>
            <w:vAlign w:val="center"/>
            <w:hideMark/>
          </w:tcPr>
          <w:p w:rsidR="008E58D5" w:rsidRPr="008E58D5" w:rsidRDefault="008E58D5" w:rsidP="008E58D5">
            <w:pPr>
              <w:spacing w:after="0" w:line="240" w:lineRule="auto"/>
              <w:rPr>
                <w:rFonts w:ascii="Times New Roman" w:eastAsia="Times New Roman" w:hAnsi="Times New Roman" w:cs="Times New Roman"/>
                <w:sz w:val="24"/>
                <w:szCs w:val="24"/>
              </w:rPr>
            </w:pPr>
            <w:r w:rsidRPr="008E58D5">
              <w:rPr>
                <w:rFonts w:ascii="Arial" w:eastAsia="Times New Roman" w:hAnsi="Arial" w:cs="Arial"/>
                <w:sz w:val="24"/>
                <w:szCs w:val="24"/>
              </w:rPr>
              <w:t>4000</w:t>
            </w:r>
          </w:p>
        </w:tc>
      </w:tr>
    </w:tbl>
    <w:p w:rsidR="008E58D5" w:rsidRPr="008E58D5" w:rsidRDefault="008E58D5" w:rsidP="008E58D5">
      <w:pPr>
        <w:spacing w:after="130" w:line="240" w:lineRule="auto"/>
        <w:jc w:val="both"/>
        <w:rPr>
          <w:rFonts w:ascii="Times New Roman" w:eastAsia="Times New Roman" w:hAnsi="Times New Roman" w:cs="Times New Roman"/>
          <w:color w:val="34495E"/>
          <w:sz w:val="21"/>
          <w:szCs w:val="21"/>
        </w:rPr>
      </w:pPr>
      <w:r w:rsidRPr="008E58D5">
        <w:rPr>
          <w:rFonts w:ascii="Arial" w:eastAsia="Times New Roman" w:hAnsi="Arial" w:cs="Arial"/>
          <w:color w:val="34495E"/>
          <w:sz w:val="21"/>
          <w:szCs w:val="21"/>
        </w:rPr>
        <w:t>To know detailed Fees Structure for Indian Passport, </w:t>
      </w:r>
      <w:hyperlink r:id="rId14" w:history="1">
        <w:r w:rsidRPr="008E58D5">
          <w:rPr>
            <w:rFonts w:ascii="Arial" w:eastAsia="Times New Roman" w:hAnsi="Arial" w:cs="Arial"/>
            <w:color w:val="38ACC9"/>
            <w:sz w:val="21"/>
            <w:u w:val="single"/>
          </w:rPr>
          <w:t>Click here</w:t>
        </w:r>
      </w:hyperlink>
    </w:p>
    <w:p w:rsidR="008E58D5" w:rsidRPr="008E58D5" w:rsidRDefault="008E58D5" w:rsidP="008E58D5">
      <w:pPr>
        <w:spacing w:before="130" w:after="130" w:line="240" w:lineRule="auto"/>
        <w:jc w:val="both"/>
        <w:outlineLvl w:val="1"/>
        <w:rPr>
          <w:ins w:id="0" w:author="Unknown"/>
          <w:rFonts w:ascii="Times New Roman" w:eastAsia="Times New Roman" w:hAnsi="Times New Roman" w:cs="Times New Roman"/>
          <w:b/>
          <w:bCs/>
          <w:sz w:val="29"/>
          <w:szCs w:val="29"/>
        </w:rPr>
      </w:pPr>
      <w:ins w:id="1" w:author="Unknown">
        <w:r w:rsidRPr="008E58D5">
          <w:rPr>
            <w:rFonts w:ascii="Arial" w:eastAsia="Times New Roman" w:hAnsi="Arial" w:cs="Arial"/>
            <w:b/>
            <w:bCs/>
            <w:color w:val="FFFFFF"/>
            <w:sz w:val="29"/>
            <w:szCs w:val="29"/>
            <w:shd w:val="clear" w:color="auto" w:fill="0000FF"/>
          </w:rPr>
          <w:t>Documents Required for Indian Passport</w:t>
        </w:r>
      </w:ins>
    </w:p>
    <w:p w:rsidR="008E58D5" w:rsidRPr="008E58D5" w:rsidRDefault="008E58D5" w:rsidP="008E58D5">
      <w:pPr>
        <w:spacing w:after="130" w:line="240" w:lineRule="auto"/>
        <w:jc w:val="both"/>
        <w:rPr>
          <w:ins w:id="2" w:author="Unknown"/>
          <w:rFonts w:ascii="Times New Roman" w:eastAsia="Times New Roman" w:hAnsi="Times New Roman" w:cs="Times New Roman"/>
          <w:color w:val="34495E"/>
          <w:sz w:val="21"/>
          <w:szCs w:val="21"/>
        </w:rPr>
      </w:pPr>
      <w:ins w:id="3" w:author="Unknown">
        <w:r w:rsidRPr="008E58D5">
          <w:rPr>
            <w:rFonts w:ascii="Arial" w:eastAsia="Times New Roman" w:hAnsi="Arial" w:cs="Arial"/>
            <w:color w:val="34495E"/>
            <w:sz w:val="21"/>
            <w:szCs w:val="21"/>
          </w:rPr>
          <w:t>When an individual applies for a passport, he/she is required to submit certain documents:</w:t>
        </w:r>
      </w:ins>
    </w:p>
    <w:p w:rsidR="008E58D5" w:rsidRPr="008E58D5" w:rsidRDefault="008E58D5" w:rsidP="008E58D5">
      <w:pPr>
        <w:numPr>
          <w:ilvl w:val="0"/>
          <w:numId w:val="11"/>
        </w:numPr>
        <w:spacing w:after="0" w:line="240" w:lineRule="auto"/>
        <w:ind w:left="195"/>
        <w:jc w:val="both"/>
        <w:rPr>
          <w:ins w:id="4" w:author="Unknown"/>
          <w:rFonts w:ascii="Times New Roman" w:eastAsia="Times New Roman" w:hAnsi="Times New Roman" w:cs="Times New Roman"/>
          <w:color w:val="34495E"/>
          <w:sz w:val="21"/>
          <w:szCs w:val="21"/>
        </w:rPr>
      </w:pPr>
      <w:ins w:id="5" w:author="Unknown">
        <w:r w:rsidRPr="008E58D5">
          <w:rPr>
            <w:rFonts w:ascii="Arial" w:eastAsia="Times New Roman" w:hAnsi="Arial" w:cs="Arial"/>
            <w:color w:val="34495E"/>
            <w:sz w:val="21"/>
            <w:szCs w:val="21"/>
          </w:rPr>
          <w:t>Passport application form</w:t>
        </w:r>
      </w:ins>
    </w:p>
    <w:p w:rsidR="008E58D5" w:rsidRPr="008E58D5" w:rsidRDefault="008E58D5" w:rsidP="008E58D5">
      <w:pPr>
        <w:numPr>
          <w:ilvl w:val="0"/>
          <w:numId w:val="11"/>
        </w:numPr>
        <w:spacing w:after="0" w:line="240" w:lineRule="auto"/>
        <w:ind w:left="195"/>
        <w:jc w:val="both"/>
        <w:rPr>
          <w:ins w:id="6" w:author="Unknown"/>
          <w:rFonts w:ascii="Times New Roman" w:eastAsia="Times New Roman" w:hAnsi="Times New Roman" w:cs="Times New Roman"/>
          <w:color w:val="34495E"/>
          <w:sz w:val="21"/>
          <w:szCs w:val="21"/>
        </w:rPr>
      </w:pPr>
      <w:ins w:id="7" w:author="Unknown">
        <w:r w:rsidRPr="008E58D5">
          <w:rPr>
            <w:rFonts w:ascii="Arial" w:eastAsia="Times New Roman" w:hAnsi="Arial" w:cs="Arial"/>
            <w:color w:val="34495E"/>
            <w:sz w:val="21"/>
            <w:szCs w:val="21"/>
          </w:rPr>
          <w:t>Proof of address</w:t>
        </w:r>
      </w:ins>
    </w:p>
    <w:p w:rsidR="008E58D5" w:rsidRPr="008E58D5" w:rsidRDefault="008E58D5" w:rsidP="008E58D5">
      <w:pPr>
        <w:numPr>
          <w:ilvl w:val="0"/>
          <w:numId w:val="11"/>
        </w:numPr>
        <w:spacing w:after="0" w:line="240" w:lineRule="auto"/>
        <w:ind w:left="195"/>
        <w:jc w:val="both"/>
        <w:rPr>
          <w:ins w:id="8" w:author="Unknown"/>
          <w:rFonts w:ascii="Times New Roman" w:eastAsia="Times New Roman" w:hAnsi="Times New Roman" w:cs="Times New Roman"/>
          <w:color w:val="34495E"/>
          <w:sz w:val="21"/>
          <w:szCs w:val="21"/>
        </w:rPr>
      </w:pPr>
      <w:ins w:id="9" w:author="Unknown">
        <w:r w:rsidRPr="008E58D5">
          <w:rPr>
            <w:rFonts w:ascii="Arial" w:eastAsia="Times New Roman" w:hAnsi="Arial" w:cs="Arial"/>
            <w:color w:val="34495E"/>
            <w:sz w:val="21"/>
            <w:szCs w:val="21"/>
          </w:rPr>
          <w:t>Proof of date of birth</w:t>
        </w:r>
      </w:ins>
    </w:p>
    <w:p w:rsidR="008E58D5" w:rsidRPr="008E58D5" w:rsidRDefault="008E58D5" w:rsidP="008E58D5">
      <w:pPr>
        <w:numPr>
          <w:ilvl w:val="0"/>
          <w:numId w:val="11"/>
        </w:numPr>
        <w:spacing w:after="0" w:line="240" w:lineRule="auto"/>
        <w:ind w:left="195"/>
        <w:jc w:val="both"/>
        <w:rPr>
          <w:ins w:id="10" w:author="Unknown"/>
          <w:rFonts w:ascii="Times New Roman" w:eastAsia="Times New Roman" w:hAnsi="Times New Roman" w:cs="Times New Roman"/>
          <w:color w:val="34495E"/>
          <w:sz w:val="21"/>
          <w:szCs w:val="21"/>
        </w:rPr>
      </w:pPr>
      <w:ins w:id="11" w:author="Unknown">
        <w:r w:rsidRPr="008E58D5">
          <w:rPr>
            <w:rFonts w:ascii="Arial" w:eastAsia="Times New Roman" w:hAnsi="Arial" w:cs="Arial"/>
            <w:color w:val="34495E"/>
            <w:sz w:val="21"/>
            <w:szCs w:val="21"/>
          </w:rPr>
          <w:t>Documentary proof for any one of the Non-ECR categories</w:t>
        </w:r>
      </w:ins>
    </w:p>
    <w:p w:rsidR="008E58D5" w:rsidRPr="008E58D5" w:rsidRDefault="008E58D5" w:rsidP="008E58D5">
      <w:pPr>
        <w:spacing w:after="130" w:line="240" w:lineRule="auto"/>
        <w:jc w:val="both"/>
        <w:rPr>
          <w:ins w:id="12" w:author="Unknown"/>
          <w:rFonts w:ascii="Times New Roman" w:eastAsia="Times New Roman" w:hAnsi="Times New Roman" w:cs="Times New Roman"/>
          <w:sz w:val="21"/>
          <w:szCs w:val="21"/>
        </w:rPr>
      </w:pPr>
      <w:ins w:id="13" w:author="Unknown">
        <w:r w:rsidRPr="008E58D5">
          <w:rPr>
            <w:rFonts w:ascii="Arial" w:eastAsia="Times New Roman" w:hAnsi="Arial" w:cs="Arial"/>
            <w:b/>
            <w:bCs/>
            <w:color w:val="34495E"/>
            <w:sz w:val="21"/>
          </w:rPr>
          <w:t>1. </w:t>
        </w:r>
        <w:proofErr w:type="gramStart"/>
        <w:r w:rsidRPr="008E58D5">
          <w:rPr>
            <w:rFonts w:ascii="Arial" w:eastAsia="Times New Roman" w:hAnsi="Arial" w:cs="Arial"/>
            <w:b/>
            <w:bCs/>
            <w:color w:val="FFFFFF"/>
            <w:sz w:val="21"/>
          </w:rPr>
          <w:t>For</w:t>
        </w:r>
        <w:proofErr w:type="gramEnd"/>
        <w:r w:rsidRPr="008E58D5">
          <w:rPr>
            <w:rFonts w:ascii="Arial" w:eastAsia="Times New Roman" w:hAnsi="Arial" w:cs="Arial"/>
            <w:b/>
            <w:bCs/>
            <w:color w:val="FFFFFF"/>
            <w:sz w:val="21"/>
          </w:rPr>
          <w:t xml:space="preserve"> Proof of Address</w:t>
        </w:r>
      </w:ins>
    </w:p>
    <w:p w:rsidR="008E58D5" w:rsidRPr="008E58D5" w:rsidRDefault="008E58D5" w:rsidP="008E58D5">
      <w:pPr>
        <w:numPr>
          <w:ilvl w:val="0"/>
          <w:numId w:val="12"/>
        </w:numPr>
        <w:spacing w:after="0" w:line="240" w:lineRule="auto"/>
        <w:ind w:left="195"/>
        <w:jc w:val="both"/>
        <w:rPr>
          <w:ins w:id="14" w:author="Unknown"/>
          <w:rFonts w:ascii="Times New Roman" w:eastAsia="Times New Roman" w:hAnsi="Times New Roman" w:cs="Times New Roman"/>
          <w:color w:val="34495E"/>
          <w:sz w:val="21"/>
          <w:szCs w:val="21"/>
        </w:rPr>
      </w:pPr>
      <w:ins w:id="15" w:author="Unknown">
        <w:r w:rsidRPr="008E58D5">
          <w:rPr>
            <w:rFonts w:ascii="Arial" w:eastAsia="Times New Roman" w:hAnsi="Arial" w:cs="Arial"/>
            <w:color w:val="34495E"/>
            <w:sz w:val="21"/>
            <w:szCs w:val="21"/>
          </w:rPr>
          <w:lastRenderedPageBreak/>
          <w:t>Passbook of running bank account having the photo of the applicant</w:t>
        </w:r>
      </w:ins>
    </w:p>
    <w:p w:rsidR="008E58D5" w:rsidRPr="008E58D5" w:rsidRDefault="008E58D5" w:rsidP="008E58D5">
      <w:pPr>
        <w:numPr>
          <w:ilvl w:val="0"/>
          <w:numId w:val="12"/>
        </w:numPr>
        <w:spacing w:after="0" w:line="240" w:lineRule="auto"/>
        <w:ind w:left="195"/>
        <w:jc w:val="both"/>
        <w:rPr>
          <w:ins w:id="16" w:author="Unknown"/>
          <w:rFonts w:ascii="Times New Roman" w:eastAsia="Times New Roman" w:hAnsi="Times New Roman" w:cs="Times New Roman"/>
          <w:color w:val="34495E"/>
          <w:sz w:val="21"/>
          <w:szCs w:val="21"/>
        </w:rPr>
      </w:pPr>
      <w:ins w:id="17" w:author="Unknown">
        <w:r w:rsidRPr="008E58D5">
          <w:rPr>
            <w:rFonts w:ascii="Arial" w:eastAsia="Times New Roman" w:hAnsi="Arial" w:cs="Arial"/>
            <w:color w:val="34495E"/>
            <w:sz w:val="21"/>
            <w:szCs w:val="21"/>
          </w:rPr>
          <w:t>Landline or postpaid mobile bill</w:t>
        </w:r>
      </w:ins>
    </w:p>
    <w:p w:rsidR="008E58D5" w:rsidRPr="008E58D5" w:rsidRDefault="008E58D5" w:rsidP="008E58D5">
      <w:pPr>
        <w:numPr>
          <w:ilvl w:val="0"/>
          <w:numId w:val="12"/>
        </w:numPr>
        <w:spacing w:after="0" w:line="240" w:lineRule="auto"/>
        <w:ind w:left="195"/>
        <w:jc w:val="both"/>
        <w:rPr>
          <w:ins w:id="18" w:author="Unknown"/>
          <w:rFonts w:ascii="Times New Roman" w:eastAsia="Times New Roman" w:hAnsi="Times New Roman" w:cs="Times New Roman"/>
          <w:color w:val="34495E"/>
          <w:sz w:val="21"/>
          <w:szCs w:val="21"/>
        </w:rPr>
      </w:pPr>
      <w:ins w:id="19" w:author="Unknown">
        <w:r w:rsidRPr="008E58D5">
          <w:rPr>
            <w:rFonts w:ascii="Arial" w:eastAsia="Times New Roman" w:hAnsi="Arial" w:cs="Arial"/>
            <w:color w:val="34495E"/>
            <w:sz w:val="21"/>
            <w:szCs w:val="21"/>
          </w:rPr>
          <w:t>Rental agreement</w:t>
        </w:r>
      </w:ins>
    </w:p>
    <w:p w:rsidR="008E58D5" w:rsidRPr="008E58D5" w:rsidRDefault="008E58D5" w:rsidP="008E58D5">
      <w:pPr>
        <w:numPr>
          <w:ilvl w:val="0"/>
          <w:numId w:val="12"/>
        </w:numPr>
        <w:spacing w:after="0" w:line="240" w:lineRule="auto"/>
        <w:ind w:left="195"/>
        <w:jc w:val="both"/>
        <w:rPr>
          <w:ins w:id="20" w:author="Unknown"/>
          <w:rFonts w:ascii="Times New Roman" w:eastAsia="Times New Roman" w:hAnsi="Times New Roman" w:cs="Times New Roman"/>
          <w:color w:val="34495E"/>
          <w:sz w:val="21"/>
          <w:szCs w:val="21"/>
        </w:rPr>
      </w:pPr>
      <w:ins w:id="21" w:author="Unknown">
        <w:r w:rsidRPr="008E58D5">
          <w:rPr>
            <w:rFonts w:ascii="Arial" w:eastAsia="Times New Roman" w:hAnsi="Arial" w:cs="Arial"/>
            <w:color w:val="34495E"/>
            <w:sz w:val="21"/>
            <w:szCs w:val="21"/>
          </w:rPr>
          <w:t>Electricity bill</w:t>
        </w:r>
      </w:ins>
    </w:p>
    <w:p w:rsidR="008E58D5" w:rsidRPr="008E58D5" w:rsidRDefault="008E58D5" w:rsidP="008E58D5">
      <w:pPr>
        <w:numPr>
          <w:ilvl w:val="0"/>
          <w:numId w:val="12"/>
        </w:numPr>
        <w:spacing w:after="0" w:line="240" w:lineRule="auto"/>
        <w:ind w:left="195"/>
        <w:jc w:val="both"/>
        <w:rPr>
          <w:ins w:id="22" w:author="Unknown"/>
          <w:rFonts w:ascii="Times New Roman" w:eastAsia="Times New Roman" w:hAnsi="Times New Roman" w:cs="Times New Roman"/>
          <w:color w:val="34495E"/>
          <w:sz w:val="21"/>
          <w:szCs w:val="21"/>
        </w:rPr>
      </w:pPr>
      <w:ins w:id="23" w:author="Unknown">
        <w:r w:rsidRPr="008E58D5">
          <w:rPr>
            <w:rFonts w:ascii="Arial" w:eastAsia="Times New Roman" w:hAnsi="Arial" w:cs="Arial"/>
            <w:color w:val="34495E"/>
            <w:sz w:val="21"/>
            <w:szCs w:val="21"/>
          </w:rPr>
          <w:t>Voter ID card issued by Election Commission of India</w:t>
        </w:r>
      </w:ins>
    </w:p>
    <w:p w:rsidR="008E58D5" w:rsidRPr="008E58D5" w:rsidRDefault="008E58D5" w:rsidP="008E58D5">
      <w:pPr>
        <w:numPr>
          <w:ilvl w:val="0"/>
          <w:numId w:val="12"/>
        </w:numPr>
        <w:spacing w:after="0" w:line="240" w:lineRule="auto"/>
        <w:ind w:left="195"/>
        <w:jc w:val="both"/>
        <w:rPr>
          <w:ins w:id="24" w:author="Unknown"/>
          <w:rFonts w:ascii="Times New Roman" w:eastAsia="Times New Roman" w:hAnsi="Times New Roman" w:cs="Times New Roman"/>
          <w:color w:val="34495E"/>
          <w:sz w:val="21"/>
          <w:szCs w:val="21"/>
        </w:rPr>
      </w:pPr>
      <w:ins w:id="25" w:author="Unknown">
        <w:r w:rsidRPr="008E58D5">
          <w:rPr>
            <w:rFonts w:ascii="Arial" w:eastAsia="Times New Roman" w:hAnsi="Arial" w:cs="Arial"/>
            <w:color w:val="34495E"/>
            <w:sz w:val="21"/>
            <w:szCs w:val="21"/>
          </w:rPr>
          <w:t>Water bill</w:t>
        </w:r>
      </w:ins>
    </w:p>
    <w:p w:rsidR="008E58D5" w:rsidRPr="008E58D5" w:rsidRDefault="008E58D5" w:rsidP="008E58D5">
      <w:pPr>
        <w:numPr>
          <w:ilvl w:val="0"/>
          <w:numId w:val="12"/>
        </w:numPr>
        <w:spacing w:after="0" w:line="240" w:lineRule="auto"/>
        <w:ind w:left="195"/>
        <w:jc w:val="both"/>
        <w:rPr>
          <w:ins w:id="26" w:author="Unknown"/>
          <w:rFonts w:ascii="Times New Roman" w:eastAsia="Times New Roman" w:hAnsi="Times New Roman" w:cs="Times New Roman"/>
          <w:color w:val="34495E"/>
          <w:sz w:val="21"/>
          <w:szCs w:val="21"/>
        </w:rPr>
      </w:pPr>
      <w:ins w:id="27" w:author="Unknown">
        <w:r w:rsidRPr="008E58D5">
          <w:rPr>
            <w:rFonts w:ascii="Arial" w:eastAsia="Times New Roman" w:hAnsi="Arial" w:cs="Arial"/>
            <w:color w:val="34495E"/>
            <w:sz w:val="21"/>
            <w:szCs w:val="21"/>
          </w:rPr>
          <w:t>Income Tax Assessment order</w:t>
        </w:r>
      </w:ins>
    </w:p>
    <w:p w:rsidR="008E58D5" w:rsidRPr="008E58D5" w:rsidRDefault="008E58D5" w:rsidP="008E58D5">
      <w:pPr>
        <w:numPr>
          <w:ilvl w:val="0"/>
          <w:numId w:val="12"/>
        </w:numPr>
        <w:spacing w:after="0" w:line="240" w:lineRule="auto"/>
        <w:ind w:left="195"/>
        <w:jc w:val="both"/>
        <w:rPr>
          <w:ins w:id="28" w:author="Unknown"/>
          <w:rFonts w:ascii="Times New Roman" w:eastAsia="Times New Roman" w:hAnsi="Times New Roman" w:cs="Times New Roman"/>
          <w:color w:val="34495E"/>
          <w:sz w:val="21"/>
          <w:szCs w:val="21"/>
        </w:rPr>
      </w:pPr>
      <w:ins w:id="29" w:author="Unknown">
        <w:r w:rsidRPr="008E58D5">
          <w:rPr>
            <w:rFonts w:ascii="Arial" w:eastAsia="Times New Roman" w:hAnsi="Arial" w:cs="Arial"/>
            <w:color w:val="34495E"/>
            <w:sz w:val="21"/>
            <w:szCs w:val="21"/>
          </w:rPr>
          <w:t>Proof of Gas connection</w:t>
        </w:r>
      </w:ins>
    </w:p>
    <w:p w:rsidR="008E58D5" w:rsidRPr="008E58D5" w:rsidRDefault="008E58D5" w:rsidP="008E58D5">
      <w:pPr>
        <w:numPr>
          <w:ilvl w:val="0"/>
          <w:numId w:val="12"/>
        </w:numPr>
        <w:spacing w:after="0" w:line="240" w:lineRule="auto"/>
        <w:ind w:left="195"/>
        <w:jc w:val="both"/>
        <w:rPr>
          <w:ins w:id="30" w:author="Unknown"/>
          <w:rFonts w:ascii="Times New Roman" w:eastAsia="Times New Roman" w:hAnsi="Times New Roman" w:cs="Times New Roman"/>
          <w:sz w:val="21"/>
          <w:szCs w:val="21"/>
        </w:rPr>
      </w:pPr>
      <w:ins w:id="31" w:author="Unknown">
        <w:r w:rsidRPr="008E58D5">
          <w:rPr>
            <w:rFonts w:ascii="Times New Roman" w:eastAsia="Times New Roman" w:hAnsi="Times New Roman" w:cs="Times New Roman"/>
            <w:sz w:val="21"/>
            <w:szCs w:val="21"/>
          </w:rPr>
          <w:fldChar w:fldCharType="begin"/>
        </w:r>
        <w:r w:rsidRPr="008E58D5">
          <w:rPr>
            <w:rFonts w:ascii="Times New Roman" w:eastAsia="Times New Roman" w:hAnsi="Times New Roman" w:cs="Times New Roman"/>
            <w:sz w:val="21"/>
            <w:szCs w:val="21"/>
          </w:rPr>
          <w:instrText xml:space="preserve"> HYPERLINK "https://www.bankbazaar.com/aadhar-card.html" </w:instrText>
        </w:r>
        <w:r w:rsidRPr="008E58D5">
          <w:rPr>
            <w:rFonts w:ascii="Times New Roman" w:eastAsia="Times New Roman" w:hAnsi="Times New Roman" w:cs="Times New Roman"/>
            <w:sz w:val="21"/>
            <w:szCs w:val="21"/>
          </w:rPr>
          <w:fldChar w:fldCharType="separate"/>
        </w:r>
        <w:proofErr w:type="spellStart"/>
        <w:r w:rsidRPr="008E58D5">
          <w:rPr>
            <w:rFonts w:ascii="Arial" w:eastAsia="Times New Roman" w:hAnsi="Arial" w:cs="Arial"/>
            <w:color w:val="444444"/>
            <w:sz w:val="21"/>
            <w:u w:val="single"/>
          </w:rPr>
          <w:t>Aadhaar</w:t>
        </w:r>
        <w:proofErr w:type="spellEnd"/>
        <w:r w:rsidRPr="008E58D5">
          <w:rPr>
            <w:rFonts w:ascii="Arial" w:eastAsia="Times New Roman" w:hAnsi="Arial" w:cs="Arial"/>
            <w:color w:val="444444"/>
            <w:sz w:val="21"/>
            <w:u w:val="single"/>
          </w:rPr>
          <w:t xml:space="preserve"> card</w:t>
        </w:r>
        <w:r w:rsidRPr="008E58D5">
          <w:rPr>
            <w:rFonts w:ascii="Times New Roman" w:eastAsia="Times New Roman" w:hAnsi="Times New Roman" w:cs="Times New Roman"/>
            <w:sz w:val="21"/>
            <w:szCs w:val="21"/>
          </w:rPr>
          <w:fldChar w:fldCharType="end"/>
        </w:r>
      </w:ins>
    </w:p>
    <w:p w:rsidR="008E58D5" w:rsidRPr="008E58D5" w:rsidRDefault="008E58D5" w:rsidP="008E58D5">
      <w:pPr>
        <w:numPr>
          <w:ilvl w:val="0"/>
          <w:numId w:val="12"/>
        </w:numPr>
        <w:spacing w:after="0" w:line="240" w:lineRule="auto"/>
        <w:ind w:left="195"/>
        <w:jc w:val="both"/>
        <w:rPr>
          <w:ins w:id="32" w:author="Unknown"/>
          <w:rFonts w:ascii="Times New Roman" w:eastAsia="Times New Roman" w:hAnsi="Times New Roman" w:cs="Times New Roman"/>
          <w:color w:val="34495E"/>
          <w:sz w:val="21"/>
          <w:szCs w:val="21"/>
        </w:rPr>
      </w:pPr>
      <w:ins w:id="33" w:author="Unknown">
        <w:r w:rsidRPr="008E58D5">
          <w:rPr>
            <w:rFonts w:ascii="Arial" w:eastAsia="Times New Roman" w:hAnsi="Arial" w:cs="Arial"/>
            <w:color w:val="34495E"/>
            <w:sz w:val="21"/>
            <w:szCs w:val="21"/>
          </w:rPr>
          <w:t>Copy of the first and last page of parent’s passport, in case of minors</w:t>
        </w:r>
      </w:ins>
    </w:p>
    <w:p w:rsidR="008E58D5" w:rsidRPr="008E58D5" w:rsidRDefault="008E58D5" w:rsidP="008E58D5">
      <w:pPr>
        <w:numPr>
          <w:ilvl w:val="0"/>
          <w:numId w:val="12"/>
        </w:numPr>
        <w:spacing w:after="0" w:line="240" w:lineRule="auto"/>
        <w:ind w:left="195"/>
        <w:jc w:val="both"/>
        <w:rPr>
          <w:ins w:id="34" w:author="Unknown"/>
          <w:rFonts w:ascii="Times New Roman" w:eastAsia="Times New Roman" w:hAnsi="Times New Roman" w:cs="Times New Roman"/>
          <w:color w:val="34495E"/>
          <w:sz w:val="21"/>
          <w:szCs w:val="21"/>
        </w:rPr>
      </w:pPr>
      <w:ins w:id="35" w:author="Unknown">
        <w:r w:rsidRPr="008E58D5">
          <w:rPr>
            <w:rFonts w:ascii="Arial" w:eastAsia="Times New Roman" w:hAnsi="Arial" w:cs="Arial"/>
            <w:color w:val="34495E"/>
            <w:sz w:val="21"/>
            <w:szCs w:val="21"/>
          </w:rPr>
          <w:t>Certificate from employer of reputed companies on their letterhead</w:t>
        </w:r>
      </w:ins>
    </w:p>
    <w:p w:rsidR="008E58D5" w:rsidRPr="008E58D5" w:rsidRDefault="008E58D5" w:rsidP="008E58D5">
      <w:pPr>
        <w:numPr>
          <w:ilvl w:val="0"/>
          <w:numId w:val="12"/>
        </w:numPr>
        <w:spacing w:after="0" w:line="240" w:lineRule="auto"/>
        <w:ind w:left="195"/>
        <w:jc w:val="both"/>
        <w:rPr>
          <w:ins w:id="36" w:author="Unknown"/>
          <w:rFonts w:ascii="Times New Roman" w:eastAsia="Times New Roman" w:hAnsi="Times New Roman" w:cs="Times New Roman"/>
          <w:color w:val="34495E"/>
          <w:sz w:val="21"/>
          <w:szCs w:val="21"/>
        </w:rPr>
      </w:pPr>
      <w:ins w:id="37" w:author="Unknown">
        <w:r w:rsidRPr="008E58D5">
          <w:rPr>
            <w:rFonts w:ascii="Arial" w:eastAsia="Times New Roman" w:hAnsi="Arial" w:cs="Arial"/>
            <w:color w:val="34495E"/>
            <w:sz w:val="21"/>
            <w:szCs w:val="21"/>
          </w:rPr>
          <w:t>Copy of the first and last page of the spouse’s passport mentioning the applicant’s name as spouse of the passport holder.</w:t>
        </w:r>
      </w:ins>
    </w:p>
    <w:tbl>
      <w:tblPr>
        <w:tblW w:w="0" w:type="auto"/>
        <w:tblCellSpacing w:w="0" w:type="dxa"/>
        <w:tblInd w:w="240" w:type="dxa"/>
        <w:tblCellMar>
          <w:top w:w="78" w:type="dxa"/>
          <w:left w:w="78" w:type="dxa"/>
          <w:bottom w:w="78" w:type="dxa"/>
          <w:right w:w="78" w:type="dxa"/>
        </w:tblCellMar>
        <w:tblLook w:val="04A0"/>
      </w:tblPr>
      <w:tblGrid>
        <w:gridCol w:w="6192"/>
      </w:tblGrid>
      <w:tr w:rsidR="008E58D5" w:rsidRPr="008E58D5" w:rsidTr="008E58D5">
        <w:trPr>
          <w:tblCellSpacing w:w="0" w:type="dxa"/>
        </w:trPr>
        <w:tc>
          <w:tcPr>
            <w:tcW w:w="0" w:type="auto"/>
            <w:vAlign w:val="center"/>
            <w:hideMark/>
          </w:tcPr>
          <w:p w:rsidR="008E58D5" w:rsidRPr="008E58D5" w:rsidRDefault="008E58D5" w:rsidP="008E58D5">
            <w:pPr>
              <w:spacing w:after="0" w:line="240" w:lineRule="auto"/>
              <w:jc w:val="center"/>
              <w:rPr>
                <w:rFonts w:ascii="Times New Roman" w:eastAsia="Times New Roman" w:hAnsi="Times New Roman" w:cs="Times New Roman"/>
                <w:sz w:val="21"/>
                <w:szCs w:val="21"/>
              </w:rPr>
            </w:pPr>
            <w:r>
              <w:rPr>
                <w:rFonts w:ascii="Arial" w:eastAsia="Times New Roman" w:hAnsi="Arial" w:cs="Arial"/>
                <w:noProof/>
                <w:color w:val="0000FF"/>
                <w:sz w:val="21"/>
                <w:szCs w:val="21"/>
              </w:rPr>
              <w:drawing>
                <wp:inline distT="0" distB="0" distL="0" distR="0">
                  <wp:extent cx="3813810" cy="2100580"/>
                  <wp:effectExtent l="19050" t="0" r="0" b="0"/>
                  <wp:docPr id="5" name="Picture 5" descr="passport/visa/onlineapply/">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port/visa/onlineapply/">
                            <a:hlinkClick r:id="rId15"/>
                          </pic:cNvPr>
                          <pic:cNvPicPr>
                            <a:picLocks noChangeAspect="1" noChangeArrowheads="1"/>
                          </pic:cNvPicPr>
                        </pic:nvPicPr>
                        <pic:blipFill>
                          <a:blip r:embed="rId16"/>
                          <a:srcRect/>
                          <a:stretch>
                            <a:fillRect/>
                          </a:stretch>
                        </pic:blipFill>
                        <pic:spPr bwMode="auto">
                          <a:xfrm>
                            <a:off x="0" y="0"/>
                            <a:ext cx="3813810" cy="2100580"/>
                          </a:xfrm>
                          <a:prstGeom prst="rect">
                            <a:avLst/>
                          </a:prstGeom>
                          <a:noFill/>
                          <a:ln w="9525">
                            <a:noFill/>
                            <a:miter lim="800000"/>
                            <a:headEnd/>
                            <a:tailEnd/>
                          </a:ln>
                        </pic:spPr>
                      </pic:pic>
                    </a:graphicData>
                  </a:graphic>
                </wp:inline>
              </w:drawing>
            </w:r>
          </w:p>
        </w:tc>
      </w:tr>
      <w:tr w:rsidR="008E58D5" w:rsidRPr="008E58D5" w:rsidTr="008E58D5">
        <w:trPr>
          <w:tblCellSpacing w:w="0" w:type="dxa"/>
        </w:trPr>
        <w:tc>
          <w:tcPr>
            <w:tcW w:w="0" w:type="auto"/>
            <w:tcMar>
              <w:top w:w="52" w:type="dxa"/>
              <w:left w:w="78" w:type="dxa"/>
              <w:bottom w:w="78" w:type="dxa"/>
              <w:right w:w="78" w:type="dxa"/>
            </w:tcMar>
            <w:vAlign w:val="center"/>
            <w:hideMark/>
          </w:tcPr>
          <w:p w:rsidR="008E58D5" w:rsidRPr="008E58D5" w:rsidRDefault="008E58D5" w:rsidP="008E58D5">
            <w:pPr>
              <w:spacing w:after="0" w:line="240" w:lineRule="auto"/>
              <w:jc w:val="center"/>
              <w:rPr>
                <w:rFonts w:ascii="Times New Roman" w:eastAsia="Times New Roman" w:hAnsi="Times New Roman" w:cs="Times New Roman"/>
                <w:sz w:val="17"/>
                <w:szCs w:val="17"/>
              </w:rPr>
            </w:pPr>
            <w:r w:rsidRPr="008E58D5">
              <w:rPr>
                <w:rFonts w:ascii="Arial" w:eastAsia="Times New Roman" w:hAnsi="Arial" w:cs="Arial"/>
                <w:sz w:val="15"/>
                <w:szCs w:val="15"/>
              </w:rPr>
              <w:t>natural beauty is the God's gift to human society</w:t>
            </w:r>
          </w:p>
        </w:tc>
      </w:tr>
    </w:tbl>
    <w:p w:rsidR="008E58D5" w:rsidRPr="008E58D5" w:rsidRDefault="008E58D5" w:rsidP="008E58D5">
      <w:pPr>
        <w:spacing w:after="0" w:line="240" w:lineRule="auto"/>
        <w:rPr>
          <w:ins w:id="38" w:author="Unknown"/>
          <w:rFonts w:ascii="Times New Roman" w:eastAsia="Times New Roman" w:hAnsi="Times New Roman" w:cs="Times New Roman"/>
          <w:sz w:val="24"/>
          <w:szCs w:val="24"/>
        </w:rPr>
      </w:pPr>
    </w:p>
    <w:p w:rsidR="008E58D5" w:rsidRPr="008E58D5" w:rsidRDefault="008E58D5" w:rsidP="008E58D5">
      <w:pPr>
        <w:spacing w:after="0" w:line="240" w:lineRule="auto"/>
        <w:jc w:val="both"/>
        <w:rPr>
          <w:ins w:id="39" w:author="Unknown"/>
          <w:rFonts w:ascii="Times New Roman" w:eastAsia="Times New Roman" w:hAnsi="Times New Roman" w:cs="Times New Roman"/>
          <w:sz w:val="24"/>
          <w:szCs w:val="24"/>
        </w:rPr>
      </w:pPr>
    </w:p>
    <w:p w:rsidR="008E58D5" w:rsidRPr="008E58D5" w:rsidRDefault="008E58D5" w:rsidP="008E58D5">
      <w:pPr>
        <w:spacing w:after="0" w:line="240" w:lineRule="auto"/>
        <w:rPr>
          <w:ins w:id="40" w:author="Unknown"/>
          <w:rFonts w:ascii="Times New Roman" w:eastAsia="Times New Roman" w:hAnsi="Times New Roman" w:cs="Times New Roman"/>
          <w:sz w:val="24"/>
          <w:szCs w:val="24"/>
        </w:rPr>
      </w:pPr>
    </w:p>
    <w:p w:rsidR="008E58D5" w:rsidRPr="008E58D5" w:rsidRDefault="008E58D5" w:rsidP="008E58D5">
      <w:pPr>
        <w:spacing w:after="130" w:line="240" w:lineRule="auto"/>
        <w:jc w:val="both"/>
        <w:rPr>
          <w:ins w:id="41" w:author="Unknown"/>
          <w:rFonts w:ascii="Times New Roman" w:eastAsia="Times New Roman" w:hAnsi="Times New Roman" w:cs="Times New Roman"/>
          <w:sz w:val="24"/>
          <w:szCs w:val="24"/>
        </w:rPr>
      </w:pPr>
      <w:ins w:id="42" w:author="Unknown">
        <w:r w:rsidRPr="008E58D5">
          <w:rPr>
            <w:rFonts w:ascii="Arial" w:eastAsia="Times New Roman" w:hAnsi="Arial" w:cs="Arial"/>
            <w:b/>
            <w:bCs/>
            <w:color w:val="34495E"/>
            <w:sz w:val="21"/>
          </w:rPr>
          <w:t>2. </w:t>
        </w:r>
        <w:proofErr w:type="gramStart"/>
        <w:r w:rsidRPr="008E58D5">
          <w:rPr>
            <w:rFonts w:ascii="Arial" w:eastAsia="Times New Roman" w:hAnsi="Arial" w:cs="Arial"/>
            <w:b/>
            <w:bCs/>
            <w:color w:val="FFFFFF"/>
            <w:sz w:val="21"/>
          </w:rPr>
          <w:t>For</w:t>
        </w:r>
        <w:proofErr w:type="gramEnd"/>
        <w:r w:rsidRPr="008E58D5">
          <w:rPr>
            <w:rFonts w:ascii="Arial" w:eastAsia="Times New Roman" w:hAnsi="Arial" w:cs="Arial"/>
            <w:b/>
            <w:bCs/>
            <w:color w:val="FFFFFF"/>
            <w:sz w:val="21"/>
          </w:rPr>
          <w:t xml:space="preserve"> Proof of Date of Birth:</w:t>
        </w:r>
      </w:ins>
    </w:p>
    <w:p w:rsidR="008E58D5" w:rsidRPr="008E58D5" w:rsidRDefault="008E58D5" w:rsidP="008E58D5">
      <w:pPr>
        <w:numPr>
          <w:ilvl w:val="0"/>
          <w:numId w:val="13"/>
        </w:numPr>
        <w:spacing w:after="0" w:line="240" w:lineRule="auto"/>
        <w:ind w:left="195"/>
        <w:jc w:val="both"/>
        <w:rPr>
          <w:ins w:id="43" w:author="Unknown"/>
          <w:rFonts w:ascii="Times New Roman" w:eastAsia="Times New Roman" w:hAnsi="Times New Roman" w:cs="Times New Roman"/>
          <w:color w:val="34495E"/>
          <w:sz w:val="21"/>
          <w:szCs w:val="21"/>
        </w:rPr>
      </w:pPr>
      <w:proofErr w:type="spellStart"/>
      <w:ins w:id="44" w:author="Unknown">
        <w:r w:rsidRPr="008E58D5">
          <w:rPr>
            <w:rFonts w:ascii="Arial" w:eastAsia="Times New Roman" w:hAnsi="Arial" w:cs="Arial"/>
            <w:color w:val="34495E"/>
            <w:sz w:val="21"/>
            <w:szCs w:val="21"/>
          </w:rPr>
          <w:t>Aadhaar</w:t>
        </w:r>
        <w:proofErr w:type="spellEnd"/>
        <w:r w:rsidRPr="008E58D5">
          <w:rPr>
            <w:rFonts w:ascii="Arial" w:eastAsia="Times New Roman" w:hAnsi="Arial" w:cs="Arial"/>
            <w:color w:val="34495E"/>
            <w:sz w:val="21"/>
            <w:szCs w:val="21"/>
          </w:rPr>
          <w:t xml:space="preserve"> card/e-</w:t>
        </w:r>
        <w:proofErr w:type="spellStart"/>
        <w:r w:rsidRPr="008E58D5">
          <w:rPr>
            <w:rFonts w:ascii="Arial" w:eastAsia="Times New Roman" w:hAnsi="Arial" w:cs="Arial"/>
            <w:color w:val="34495E"/>
            <w:sz w:val="21"/>
            <w:szCs w:val="21"/>
          </w:rPr>
          <w:t>Aadhaar</w:t>
        </w:r>
        <w:proofErr w:type="spellEnd"/>
      </w:ins>
    </w:p>
    <w:p w:rsidR="008E58D5" w:rsidRPr="008E58D5" w:rsidRDefault="008E58D5" w:rsidP="008E58D5">
      <w:pPr>
        <w:numPr>
          <w:ilvl w:val="0"/>
          <w:numId w:val="13"/>
        </w:numPr>
        <w:spacing w:after="0" w:line="240" w:lineRule="auto"/>
        <w:ind w:left="195"/>
        <w:jc w:val="both"/>
        <w:rPr>
          <w:ins w:id="45" w:author="Unknown"/>
          <w:rFonts w:ascii="Times New Roman" w:eastAsia="Times New Roman" w:hAnsi="Times New Roman" w:cs="Times New Roman"/>
          <w:color w:val="34495E"/>
          <w:sz w:val="21"/>
          <w:szCs w:val="21"/>
        </w:rPr>
      </w:pPr>
      <w:ins w:id="46" w:author="Unknown">
        <w:r w:rsidRPr="008E58D5">
          <w:rPr>
            <w:rFonts w:ascii="Arial" w:eastAsia="Times New Roman" w:hAnsi="Arial" w:cs="Arial"/>
            <w:color w:val="34495E"/>
            <w:sz w:val="21"/>
            <w:szCs w:val="21"/>
          </w:rPr>
          <w:t>PAN card</w:t>
        </w:r>
      </w:ins>
    </w:p>
    <w:p w:rsidR="008E58D5" w:rsidRPr="008E58D5" w:rsidRDefault="008E58D5" w:rsidP="008E58D5">
      <w:pPr>
        <w:numPr>
          <w:ilvl w:val="0"/>
          <w:numId w:val="13"/>
        </w:numPr>
        <w:spacing w:after="0" w:line="240" w:lineRule="auto"/>
        <w:ind w:left="195"/>
        <w:jc w:val="both"/>
        <w:rPr>
          <w:ins w:id="47" w:author="Unknown"/>
          <w:rFonts w:ascii="Times New Roman" w:eastAsia="Times New Roman" w:hAnsi="Times New Roman" w:cs="Times New Roman"/>
          <w:color w:val="34495E"/>
          <w:sz w:val="21"/>
          <w:szCs w:val="21"/>
        </w:rPr>
      </w:pPr>
      <w:ins w:id="48" w:author="Unknown">
        <w:r w:rsidRPr="008E58D5">
          <w:rPr>
            <w:rFonts w:ascii="Arial" w:eastAsia="Times New Roman" w:hAnsi="Arial" w:cs="Arial"/>
            <w:color w:val="34495E"/>
            <w:sz w:val="21"/>
            <w:szCs w:val="21"/>
          </w:rPr>
          <w:t>Voter ID card issued by the Election Commission of India</w:t>
        </w:r>
      </w:ins>
    </w:p>
    <w:p w:rsidR="008E58D5" w:rsidRPr="008E58D5" w:rsidRDefault="008E58D5" w:rsidP="008E58D5">
      <w:pPr>
        <w:numPr>
          <w:ilvl w:val="0"/>
          <w:numId w:val="13"/>
        </w:numPr>
        <w:spacing w:after="0" w:line="240" w:lineRule="auto"/>
        <w:ind w:left="195"/>
        <w:jc w:val="both"/>
        <w:rPr>
          <w:ins w:id="49" w:author="Unknown"/>
          <w:rFonts w:ascii="Times New Roman" w:eastAsia="Times New Roman" w:hAnsi="Times New Roman" w:cs="Times New Roman"/>
          <w:color w:val="34495E"/>
          <w:sz w:val="21"/>
          <w:szCs w:val="21"/>
        </w:rPr>
      </w:pPr>
      <w:ins w:id="50" w:author="Unknown">
        <w:r w:rsidRPr="008E58D5">
          <w:rPr>
            <w:rFonts w:ascii="Arial" w:eastAsia="Times New Roman" w:hAnsi="Arial" w:cs="Arial"/>
            <w:color w:val="34495E"/>
            <w:sz w:val="21"/>
            <w:szCs w:val="21"/>
          </w:rPr>
          <w:t>Driving license</w:t>
        </w:r>
      </w:ins>
    </w:p>
    <w:p w:rsidR="008E58D5" w:rsidRPr="008E58D5" w:rsidRDefault="008E58D5" w:rsidP="008E58D5">
      <w:pPr>
        <w:numPr>
          <w:ilvl w:val="0"/>
          <w:numId w:val="13"/>
        </w:numPr>
        <w:spacing w:after="0" w:line="240" w:lineRule="auto"/>
        <w:ind w:left="195"/>
        <w:jc w:val="both"/>
        <w:rPr>
          <w:ins w:id="51" w:author="Unknown"/>
          <w:rFonts w:ascii="Times New Roman" w:eastAsia="Times New Roman" w:hAnsi="Times New Roman" w:cs="Times New Roman"/>
          <w:color w:val="34495E"/>
          <w:sz w:val="21"/>
          <w:szCs w:val="21"/>
        </w:rPr>
      </w:pPr>
      <w:ins w:id="52" w:author="Unknown">
        <w:r w:rsidRPr="008E58D5">
          <w:rPr>
            <w:rFonts w:ascii="Arial" w:eastAsia="Times New Roman" w:hAnsi="Arial" w:cs="Arial"/>
            <w:color w:val="34495E"/>
            <w:sz w:val="21"/>
            <w:szCs w:val="21"/>
          </w:rPr>
          <w:t>A declaration given by the Head of the Orphanage or Child Care Home confirming the date of birth of the applicant in its official letterhead.</w:t>
        </w:r>
      </w:ins>
    </w:p>
    <w:p w:rsidR="008E58D5" w:rsidRPr="008E58D5" w:rsidRDefault="008E58D5" w:rsidP="008E58D5">
      <w:pPr>
        <w:numPr>
          <w:ilvl w:val="0"/>
          <w:numId w:val="13"/>
        </w:numPr>
        <w:spacing w:after="0" w:line="240" w:lineRule="auto"/>
        <w:ind w:left="195"/>
        <w:jc w:val="both"/>
        <w:rPr>
          <w:ins w:id="53" w:author="Unknown"/>
          <w:rFonts w:ascii="Times New Roman" w:eastAsia="Times New Roman" w:hAnsi="Times New Roman" w:cs="Times New Roman"/>
          <w:color w:val="34495E"/>
          <w:sz w:val="21"/>
          <w:szCs w:val="21"/>
        </w:rPr>
      </w:pPr>
      <w:ins w:id="54" w:author="Unknown">
        <w:r w:rsidRPr="008E58D5">
          <w:rPr>
            <w:rFonts w:ascii="Arial" w:eastAsia="Times New Roman" w:hAnsi="Arial" w:cs="Arial"/>
            <w:color w:val="34495E"/>
            <w:sz w:val="21"/>
            <w:szCs w:val="21"/>
          </w:rPr>
          <w:t>Birth certificate.</w:t>
        </w:r>
      </w:ins>
    </w:p>
    <w:p w:rsidR="008E58D5" w:rsidRPr="008E58D5" w:rsidRDefault="008E58D5" w:rsidP="008E58D5">
      <w:pPr>
        <w:numPr>
          <w:ilvl w:val="0"/>
          <w:numId w:val="13"/>
        </w:numPr>
        <w:spacing w:after="0" w:line="240" w:lineRule="auto"/>
        <w:ind w:left="195"/>
        <w:jc w:val="both"/>
        <w:rPr>
          <w:ins w:id="55" w:author="Unknown"/>
          <w:rFonts w:ascii="Times New Roman" w:eastAsia="Times New Roman" w:hAnsi="Times New Roman" w:cs="Times New Roman"/>
          <w:color w:val="34495E"/>
          <w:sz w:val="21"/>
          <w:szCs w:val="21"/>
        </w:rPr>
      </w:pPr>
      <w:ins w:id="56" w:author="Unknown">
        <w:r w:rsidRPr="008E58D5">
          <w:rPr>
            <w:rFonts w:ascii="Arial" w:eastAsia="Times New Roman" w:hAnsi="Arial" w:cs="Arial"/>
            <w:color w:val="34495E"/>
            <w:sz w:val="21"/>
            <w:szCs w:val="21"/>
          </w:rPr>
          <w:t>Transfer certificate/school.</w:t>
        </w:r>
      </w:ins>
    </w:p>
    <w:p w:rsidR="008E58D5" w:rsidRPr="008E58D5" w:rsidRDefault="008E58D5" w:rsidP="008E58D5">
      <w:pPr>
        <w:numPr>
          <w:ilvl w:val="0"/>
          <w:numId w:val="13"/>
        </w:numPr>
        <w:spacing w:after="0" w:line="240" w:lineRule="auto"/>
        <w:ind w:left="195"/>
        <w:jc w:val="both"/>
        <w:rPr>
          <w:ins w:id="57" w:author="Unknown"/>
          <w:rFonts w:ascii="Times New Roman" w:eastAsia="Times New Roman" w:hAnsi="Times New Roman" w:cs="Times New Roman"/>
          <w:color w:val="34495E"/>
          <w:sz w:val="21"/>
          <w:szCs w:val="21"/>
        </w:rPr>
      </w:pPr>
      <w:ins w:id="58" w:author="Unknown">
        <w:r w:rsidRPr="008E58D5">
          <w:rPr>
            <w:rFonts w:ascii="Arial" w:eastAsia="Times New Roman" w:hAnsi="Arial" w:cs="Arial"/>
            <w:color w:val="34495E"/>
            <w:sz w:val="21"/>
            <w:szCs w:val="21"/>
          </w:rPr>
          <w:t>The copy of an extract of the service record of the applicant (only for government employees) or pension order (retired government employees) which is duly attested or certified by the officer of the concerned department of the applicant.</w:t>
        </w:r>
      </w:ins>
    </w:p>
    <w:p w:rsidR="008E58D5" w:rsidRPr="008E58D5" w:rsidRDefault="008E58D5" w:rsidP="008E58D5">
      <w:pPr>
        <w:numPr>
          <w:ilvl w:val="0"/>
          <w:numId w:val="13"/>
        </w:numPr>
        <w:spacing w:after="0" w:line="240" w:lineRule="auto"/>
        <w:ind w:left="195"/>
        <w:jc w:val="both"/>
        <w:rPr>
          <w:ins w:id="59" w:author="Unknown"/>
          <w:rFonts w:ascii="Times New Roman" w:eastAsia="Times New Roman" w:hAnsi="Times New Roman" w:cs="Times New Roman"/>
          <w:color w:val="34495E"/>
          <w:sz w:val="21"/>
          <w:szCs w:val="21"/>
        </w:rPr>
      </w:pPr>
      <w:ins w:id="60" w:author="Unknown">
        <w:r w:rsidRPr="008E58D5">
          <w:rPr>
            <w:rFonts w:ascii="Arial" w:eastAsia="Times New Roman" w:hAnsi="Arial" w:cs="Arial"/>
            <w:color w:val="34495E"/>
            <w:sz w:val="21"/>
            <w:szCs w:val="21"/>
          </w:rPr>
          <w:t>The copy of the policy bond that is issued by the Public Life Insurance Corporation/Companies having the date of birth of the holder of the insurance policy.</w:t>
        </w:r>
      </w:ins>
    </w:p>
    <w:p w:rsidR="008E58D5" w:rsidRPr="008E58D5" w:rsidRDefault="008E58D5" w:rsidP="008E58D5">
      <w:pPr>
        <w:spacing w:before="130" w:after="130" w:line="240" w:lineRule="auto"/>
        <w:jc w:val="both"/>
        <w:outlineLvl w:val="1"/>
        <w:rPr>
          <w:ins w:id="61" w:author="Unknown"/>
          <w:rFonts w:ascii="Times New Roman" w:eastAsia="Times New Roman" w:hAnsi="Times New Roman" w:cs="Times New Roman"/>
          <w:b/>
          <w:bCs/>
          <w:sz w:val="29"/>
          <w:szCs w:val="29"/>
        </w:rPr>
      </w:pPr>
      <w:ins w:id="62" w:author="Unknown">
        <w:r w:rsidRPr="008E58D5">
          <w:rPr>
            <w:rFonts w:ascii="Arial" w:eastAsia="Times New Roman" w:hAnsi="Arial" w:cs="Arial"/>
            <w:b/>
            <w:bCs/>
            <w:color w:val="FFFFFF"/>
            <w:sz w:val="29"/>
            <w:szCs w:val="29"/>
            <w:shd w:val="clear" w:color="auto" w:fill="0000FF"/>
          </w:rPr>
          <w:t>How to Book Appointment for Indian Passport</w:t>
        </w:r>
      </w:ins>
    </w:p>
    <w:p w:rsidR="008E58D5" w:rsidRPr="008E58D5" w:rsidRDefault="008E58D5" w:rsidP="008E58D5">
      <w:pPr>
        <w:numPr>
          <w:ilvl w:val="0"/>
          <w:numId w:val="14"/>
        </w:numPr>
        <w:spacing w:after="0" w:line="240" w:lineRule="auto"/>
        <w:ind w:left="195"/>
        <w:jc w:val="both"/>
        <w:rPr>
          <w:ins w:id="63" w:author="Unknown"/>
          <w:rFonts w:ascii="Times New Roman" w:eastAsia="Times New Roman" w:hAnsi="Times New Roman" w:cs="Times New Roman"/>
          <w:color w:val="34495E"/>
          <w:sz w:val="21"/>
          <w:szCs w:val="21"/>
        </w:rPr>
      </w:pPr>
      <w:ins w:id="64" w:author="Unknown">
        <w:r w:rsidRPr="008E58D5">
          <w:rPr>
            <w:rFonts w:ascii="Arial" w:eastAsia="Times New Roman" w:hAnsi="Arial" w:cs="Arial"/>
            <w:color w:val="34495E"/>
            <w:sz w:val="21"/>
            <w:szCs w:val="21"/>
          </w:rPr>
          <w:t xml:space="preserve">Login to the online Passport </w:t>
        </w:r>
        <w:proofErr w:type="spellStart"/>
        <w:r w:rsidRPr="008E58D5">
          <w:rPr>
            <w:rFonts w:ascii="Arial" w:eastAsia="Times New Roman" w:hAnsi="Arial" w:cs="Arial"/>
            <w:color w:val="34495E"/>
            <w:sz w:val="21"/>
            <w:szCs w:val="21"/>
          </w:rPr>
          <w:t>Seva</w:t>
        </w:r>
        <w:proofErr w:type="spellEnd"/>
        <w:r w:rsidRPr="008E58D5">
          <w:rPr>
            <w:rFonts w:ascii="Arial" w:eastAsia="Times New Roman" w:hAnsi="Arial" w:cs="Arial"/>
            <w:color w:val="34495E"/>
            <w:sz w:val="21"/>
            <w:szCs w:val="21"/>
          </w:rPr>
          <w:t xml:space="preserve"> portal with registered login ID and password.</w:t>
        </w:r>
      </w:ins>
    </w:p>
    <w:p w:rsidR="008E58D5" w:rsidRPr="008E58D5" w:rsidRDefault="008E58D5" w:rsidP="008E58D5">
      <w:pPr>
        <w:numPr>
          <w:ilvl w:val="0"/>
          <w:numId w:val="14"/>
        </w:numPr>
        <w:spacing w:after="0" w:line="240" w:lineRule="auto"/>
        <w:ind w:left="195"/>
        <w:jc w:val="both"/>
        <w:rPr>
          <w:ins w:id="65" w:author="Unknown"/>
          <w:rFonts w:ascii="Times New Roman" w:eastAsia="Times New Roman" w:hAnsi="Times New Roman" w:cs="Times New Roman"/>
          <w:color w:val="34495E"/>
          <w:sz w:val="21"/>
          <w:szCs w:val="21"/>
        </w:rPr>
      </w:pPr>
      <w:ins w:id="66" w:author="Unknown">
        <w:r w:rsidRPr="008E58D5">
          <w:rPr>
            <w:rFonts w:ascii="Arial" w:eastAsia="Times New Roman" w:hAnsi="Arial" w:cs="Arial"/>
            <w:color w:val="34495E"/>
            <w:sz w:val="21"/>
            <w:szCs w:val="21"/>
          </w:rPr>
          <w:t>Click on the ‘Apply for Fresh /reissue passport’ link.</w:t>
        </w:r>
      </w:ins>
    </w:p>
    <w:p w:rsidR="008E58D5" w:rsidRPr="008E58D5" w:rsidRDefault="008E58D5" w:rsidP="008E58D5">
      <w:pPr>
        <w:numPr>
          <w:ilvl w:val="0"/>
          <w:numId w:val="14"/>
        </w:numPr>
        <w:spacing w:after="0" w:line="240" w:lineRule="auto"/>
        <w:ind w:left="195"/>
        <w:jc w:val="both"/>
        <w:rPr>
          <w:ins w:id="67" w:author="Unknown"/>
          <w:rFonts w:ascii="Times New Roman" w:eastAsia="Times New Roman" w:hAnsi="Times New Roman" w:cs="Times New Roman"/>
          <w:color w:val="34495E"/>
          <w:sz w:val="21"/>
          <w:szCs w:val="21"/>
        </w:rPr>
      </w:pPr>
      <w:ins w:id="68" w:author="Unknown">
        <w:r w:rsidRPr="008E58D5">
          <w:rPr>
            <w:rFonts w:ascii="Arial" w:eastAsia="Times New Roman" w:hAnsi="Arial" w:cs="Arial"/>
            <w:color w:val="34495E"/>
            <w:sz w:val="21"/>
            <w:szCs w:val="21"/>
          </w:rPr>
          <w:t>Fill the required details and submit the application form</w:t>
        </w:r>
      </w:ins>
    </w:p>
    <w:p w:rsidR="008E58D5" w:rsidRPr="008E58D5" w:rsidRDefault="008E58D5" w:rsidP="008E58D5">
      <w:pPr>
        <w:numPr>
          <w:ilvl w:val="0"/>
          <w:numId w:val="14"/>
        </w:numPr>
        <w:spacing w:after="0" w:line="240" w:lineRule="auto"/>
        <w:ind w:left="195"/>
        <w:jc w:val="both"/>
        <w:rPr>
          <w:ins w:id="69" w:author="Unknown"/>
          <w:rFonts w:ascii="Times New Roman" w:eastAsia="Times New Roman" w:hAnsi="Times New Roman" w:cs="Times New Roman"/>
          <w:color w:val="34495E"/>
          <w:sz w:val="21"/>
          <w:szCs w:val="21"/>
        </w:rPr>
      </w:pPr>
      <w:ins w:id="70" w:author="Unknown">
        <w:r w:rsidRPr="008E58D5">
          <w:rPr>
            <w:rFonts w:ascii="Arial" w:eastAsia="Times New Roman" w:hAnsi="Arial" w:cs="Arial"/>
            <w:color w:val="34495E"/>
            <w:sz w:val="21"/>
            <w:szCs w:val="21"/>
          </w:rPr>
          <w:t>Next, click on the ‘Pay and Schedule Appointment’ link which is located under the ‘View Saved/Submitted Applications’ screen to schedule the appointment.</w:t>
        </w:r>
      </w:ins>
    </w:p>
    <w:p w:rsidR="008E58D5" w:rsidRPr="008E58D5" w:rsidRDefault="008E58D5" w:rsidP="008E58D5">
      <w:pPr>
        <w:numPr>
          <w:ilvl w:val="0"/>
          <w:numId w:val="14"/>
        </w:numPr>
        <w:spacing w:after="0" w:line="240" w:lineRule="auto"/>
        <w:ind w:left="195"/>
        <w:jc w:val="both"/>
        <w:rPr>
          <w:ins w:id="71" w:author="Unknown"/>
          <w:rFonts w:ascii="Times New Roman" w:eastAsia="Times New Roman" w:hAnsi="Times New Roman" w:cs="Times New Roman"/>
          <w:color w:val="34495E"/>
          <w:sz w:val="21"/>
          <w:szCs w:val="21"/>
        </w:rPr>
      </w:pPr>
      <w:ins w:id="72" w:author="Unknown">
        <w:r w:rsidRPr="008E58D5">
          <w:rPr>
            <w:rFonts w:ascii="Arial" w:eastAsia="Times New Roman" w:hAnsi="Arial" w:cs="Arial"/>
            <w:color w:val="34495E"/>
            <w:sz w:val="21"/>
            <w:szCs w:val="21"/>
          </w:rPr>
          <w:t>On doing so, the appointment slot will be allotted to the applicant.</w:t>
        </w:r>
      </w:ins>
    </w:p>
    <w:p w:rsidR="008E58D5" w:rsidRPr="008E58D5" w:rsidRDefault="008E58D5" w:rsidP="008E58D5">
      <w:pPr>
        <w:spacing w:before="130" w:after="130" w:line="240" w:lineRule="auto"/>
        <w:jc w:val="both"/>
        <w:outlineLvl w:val="1"/>
        <w:rPr>
          <w:ins w:id="73" w:author="Unknown"/>
          <w:rFonts w:ascii="Times New Roman" w:eastAsia="Times New Roman" w:hAnsi="Times New Roman" w:cs="Times New Roman"/>
          <w:b/>
          <w:bCs/>
          <w:sz w:val="29"/>
          <w:szCs w:val="29"/>
        </w:rPr>
      </w:pPr>
      <w:ins w:id="74" w:author="Unknown">
        <w:r w:rsidRPr="008E58D5">
          <w:rPr>
            <w:rFonts w:ascii="Arial" w:eastAsia="Times New Roman" w:hAnsi="Arial" w:cs="Arial"/>
            <w:b/>
            <w:bCs/>
            <w:color w:val="FFFFFF"/>
            <w:sz w:val="29"/>
            <w:szCs w:val="29"/>
            <w:shd w:val="clear" w:color="auto" w:fill="0000FF"/>
          </w:rPr>
          <w:lastRenderedPageBreak/>
          <w:t xml:space="preserve">New Passport Application Rules </w:t>
        </w:r>
        <w:proofErr w:type="gramStart"/>
        <w:r w:rsidRPr="008E58D5">
          <w:rPr>
            <w:rFonts w:ascii="Arial" w:eastAsia="Times New Roman" w:hAnsi="Arial" w:cs="Arial"/>
            <w:b/>
            <w:bCs/>
            <w:color w:val="FFFFFF"/>
            <w:sz w:val="29"/>
            <w:szCs w:val="29"/>
            <w:shd w:val="clear" w:color="auto" w:fill="0000FF"/>
          </w:rPr>
          <w:t>In</w:t>
        </w:r>
        <w:proofErr w:type="gramEnd"/>
        <w:r w:rsidRPr="008E58D5">
          <w:rPr>
            <w:rFonts w:ascii="Arial" w:eastAsia="Times New Roman" w:hAnsi="Arial" w:cs="Arial"/>
            <w:b/>
            <w:bCs/>
            <w:color w:val="FFFFFF"/>
            <w:sz w:val="29"/>
            <w:szCs w:val="29"/>
            <w:shd w:val="clear" w:color="auto" w:fill="0000FF"/>
          </w:rPr>
          <w:t xml:space="preserve"> India</w:t>
        </w:r>
      </w:ins>
    </w:p>
    <w:p w:rsidR="008E58D5" w:rsidRPr="008E58D5" w:rsidRDefault="008E58D5" w:rsidP="008E58D5">
      <w:pPr>
        <w:numPr>
          <w:ilvl w:val="0"/>
          <w:numId w:val="15"/>
        </w:numPr>
        <w:spacing w:after="0" w:line="240" w:lineRule="auto"/>
        <w:ind w:left="195"/>
        <w:jc w:val="both"/>
        <w:rPr>
          <w:ins w:id="75" w:author="Unknown"/>
          <w:rFonts w:ascii="Times New Roman" w:eastAsia="Times New Roman" w:hAnsi="Times New Roman" w:cs="Times New Roman"/>
          <w:color w:val="34495E"/>
          <w:sz w:val="21"/>
          <w:szCs w:val="21"/>
        </w:rPr>
      </w:pPr>
      <w:ins w:id="76" w:author="Unknown">
        <w:r w:rsidRPr="008E58D5">
          <w:rPr>
            <w:rFonts w:ascii="Arial" w:eastAsia="Times New Roman" w:hAnsi="Arial" w:cs="Arial"/>
            <w:color w:val="34495E"/>
            <w:sz w:val="21"/>
            <w:szCs w:val="21"/>
          </w:rPr>
          <w:t>All the recent Indian passports contain the personal details about the holder on the second page of the document.</w:t>
        </w:r>
      </w:ins>
    </w:p>
    <w:p w:rsidR="008E58D5" w:rsidRPr="008E58D5" w:rsidRDefault="008E58D5" w:rsidP="008E58D5">
      <w:pPr>
        <w:numPr>
          <w:ilvl w:val="0"/>
          <w:numId w:val="15"/>
        </w:numPr>
        <w:spacing w:after="0" w:line="240" w:lineRule="auto"/>
        <w:ind w:left="195"/>
        <w:jc w:val="both"/>
        <w:rPr>
          <w:ins w:id="77" w:author="Unknown"/>
          <w:rFonts w:ascii="Times New Roman" w:eastAsia="Times New Roman" w:hAnsi="Times New Roman" w:cs="Times New Roman"/>
          <w:color w:val="34495E"/>
          <w:sz w:val="21"/>
          <w:szCs w:val="21"/>
        </w:rPr>
      </w:pPr>
      <w:ins w:id="78" w:author="Unknown">
        <w:r w:rsidRPr="008E58D5">
          <w:rPr>
            <w:rFonts w:ascii="Arial" w:eastAsia="Times New Roman" w:hAnsi="Arial" w:cs="Arial"/>
            <w:color w:val="34495E"/>
            <w:sz w:val="21"/>
            <w:szCs w:val="21"/>
          </w:rPr>
          <w:t>The new passports have the applicant’s picture on the right side of the passport’s second page.</w:t>
        </w:r>
      </w:ins>
    </w:p>
    <w:p w:rsidR="008E58D5" w:rsidRPr="008E58D5" w:rsidRDefault="008E58D5" w:rsidP="008E58D5">
      <w:pPr>
        <w:numPr>
          <w:ilvl w:val="0"/>
          <w:numId w:val="15"/>
        </w:numPr>
        <w:spacing w:after="0" w:line="240" w:lineRule="auto"/>
        <w:ind w:left="195"/>
        <w:jc w:val="both"/>
        <w:rPr>
          <w:ins w:id="79" w:author="Unknown"/>
          <w:rFonts w:ascii="Times New Roman" w:eastAsia="Times New Roman" w:hAnsi="Times New Roman" w:cs="Times New Roman"/>
          <w:color w:val="34495E"/>
          <w:sz w:val="21"/>
          <w:szCs w:val="21"/>
        </w:rPr>
      </w:pPr>
      <w:ins w:id="80" w:author="Unknown">
        <w:r w:rsidRPr="008E58D5">
          <w:rPr>
            <w:rFonts w:ascii="Arial" w:eastAsia="Times New Roman" w:hAnsi="Arial" w:cs="Arial"/>
            <w:color w:val="34495E"/>
            <w:sz w:val="21"/>
            <w:szCs w:val="21"/>
          </w:rPr>
          <w:t>Emigration check is required for all people who hold ECR passports.</w:t>
        </w:r>
      </w:ins>
    </w:p>
    <w:p w:rsidR="008E58D5" w:rsidRPr="008E58D5" w:rsidRDefault="008E58D5" w:rsidP="008E58D5">
      <w:pPr>
        <w:numPr>
          <w:ilvl w:val="0"/>
          <w:numId w:val="15"/>
        </w:numPr>
        <w:spacing w:after="0" w:line="240" w:lineRule="auto"/>
        <w:ind w:left="195"/>
        <w:jc w:val="both"/>
        <w:rPr>
          <w:ins w:id="81" w:author="Unknown"/>
          <w:rFonts w:ascii="Times New Roman" w:eastAsia="Times New Roman" w:hAnsi="Times New Roman" w:cs="Times New Roman"/>
          <w:color w:val="34495E"/>
          <w:sz w:val="21"/>
          <w:szCs w:val="21"/>
        </w:rPr>
      </w:pPr>
      <w:ins w:id="82" w:author="Unknown">
        <w:r w:rsidRPr="008E58D5">
          <w:rPr>
            <w:rFonts w:ascii="Arial" w:eastAsia="Times New Roman" w:hAnsi="Arial" w:cs="Arial"/>
            <w:color w:val="34495E"/>
            <w:sz w:val="21"/>
            <w:szCs w:val="21"/>
          </w:rPr>
          <w:t>ECNR passports can be availed by:</w:t>
        </w:r>
      </w:ins>
    </w:p>
    <w:p w:rsidR="008E58D5" w:rsidRPr="008E58D5" w:rsidRDefault="008E58D5" w:rsidP="008E58D5">
      <w:pPr>
        <w:numPr>
          <w:ilvl w:val="1"/>
          <w:numId w:val="15"/>
        </w:numPr>
        <w:spacing w:after="0" w:line="240" w:lineRule="auto"/>
        <w:ind w:left="390"/>
        <w:jc w:val="both"/>
        <w:rPr>
          <w:ins w:id="83" w:author="Unknown"/>
          <w:rFonts w:ascii="Times New Roman" w:eastAsia="Times New Roman" w:hAnsi="Times New Roman" w:cs="Times New Roman"/>
          <w:color w:val="34495E"/>
          <w:sz w:val="21"/>
          <w:szCs w:val="21"/>
        </w:rPr>
      </w:pPr>
      <w:ins w:id="84" w:author="Unknown">
        <w:r w:rsidRPr="008E58D5">
          <w:rPr>
            <w:rFonts w:ascii="Arial" w:eastAsia="Times New Roman" w:hAnsi="Arial" w:cs="Arial"/>
            <w:color w:val="34495E"/>
            <w:sz w:val="21"/>
            <w:szCs w:val="21"/>
          </w:rPr>
          <w:t>Indians holding at least the matriculation certificate</w:t>
        </w:r>
      </w:ins>
    </w:p>
    <w:p w:rsidR="008E58D5" w:rsidRPr="008E58D5" w:rsidRDefault="008E58D5" w:rsidP="008E58D5">
      <w:pPr>
        <w:numPr>
          <w:ilvl w:val="1"/>
          <w:numId w:val="15"/>
        </w:numPr>
        <w:spacing w:after="0" w:line="240" w:lineRule="auto"/>
        <w:ind w:left="390"/>
        <w:jc w:val="both"/>
        <w:rPr>
          <w:ins w:id="85" w:author="Unknown"/>
          <w:rFonts w:ascii="Times New Roman" w:eastAsia="Times New Roman" w:hAnsi="Times New Roman" w:cs="Times New Roman"/>
          <w:color w:val="34495E"/>
          <w:sz w:val="21"/>
          <w:szCs w:val="21"/>
        </w:rPr>
      </w:pPr>
      <w:ins w:id="86" w:author="Unknown">
        <w:r w:rsidRPr="008E58D5">
          <w:rPr>
            <w:rFonts w:ascii="Arial" w:eastAsia="Times New Roman" w:hAnsi="Arial" w:cs="Arial"/>
            <w:color w:val="34495E"/>
            <w:sz w:val="21"/>
            <w:szCs w:val="21"/>
          </w:rPr>
          <w:t>Indian born in a foreign country</w:t>
        </w:r>
      </w:ins>
    </w:p>
    <w:p w:rsidR="008E58D5" w:rsidRPr="008E58D5" w:rsidRDefault="008E58D5" w:rsidP="008E58D5">
      <w:pPr>
        <w:numPr>
          <w:ilvl w:val="1"/>
          <w:numId w:val="15"/>
        </w:numPr>
        <w:spacing w:after="0" w:line="240" w:lineRule="auto"/>
        <w:ind w:left="390"/>
        <w:jc w:val="both"/>
        <w:rPr>
          <w:ins w:id="87" w:author="Unknown"/>
          <w:rFonts w:ascii="Times New Roman" w:eastAsia="Times New Roman" w:hAnsi="Times New Roman" w:cs="Times New Roman"/>
          <w:color w:val="34495E"/>
          <w:sz w:val="21"/>
          <w:szCs w:val="21"/>
        </w:rPr>
      </w:pPr>
      <w:ins w:id="88" w:author="Unknown">
        <w:r w:rsidRPr="008E58D5">
          <w:rPr>
            <w:rFonts w:ascii="Arial" w:eastAsia="Times New Roman" w:hAnsi="Arial" w:cs="Arial"/>
            <w:color w:val="34495E"/>
            <w:sz w:val="21"/>
            <w:szCs w:val="21"/>
          </w:rPr>
          <w:t>Official or Diplomatic passport holders</w:t>
        </w:r>
      </w:ins>
    </w:p>
    <w:p w:rsidR="008E58D5" w:rsidRPr="008E58D5" w:rsidRDefault="008E58D5" w:rsidP="008E58D5">
      <w:pPr>
        <w:numPr>
          <w:ilvl w:val="1"/>
          <w:numId w:val="15"/>
        </w:numPr>
        <w:spacing w:after="0" w:line="240" w:lineRule="auto"/>
        <w:ind w:left="390"/>
        <w:jc w:val="both"/>
        <w:rPr>
          <w:ins w:id="89" w:author="Unknown"/>
          <w:rFonts w:ascii="Times New Roman" w:eastAsia="Times New Roman" w:hAnsi="Times New Roman" w:cs="Times New Roman"/>
          <w:color w:val="34495E"/>
          <w:sz w:val="21"/>
          <w:szCs w:val="21"/>
        </w:rPr>
      </w:pPr>
      <w:proofErr w:type="spellStart"/>
      <w:ins w:id="90" w:author="Unknown">
        <w:r w:rsidRPr="008E58D5">
          <w:rPr>
            <w:rFonts w:ascii="Arial" w:eastAsia="Times New Roman" w:hAnsi="Arial" w:cs="Arial"/>
            <w:color w:val="34495E"/>
            <w:sz w:val="21"/>
            <w:szCs w:val="21"/>
          </w:rPr>
          <w:t>Gazetted</w:t>
        </w:r>
        <w:proofErr w:type="spellEnd"/>
        <w:r w:rsidRPr="008E58D5">
          <w:rPr>
            <w:rFonts w:ascii="Arial" w:eastAsia="Times New Roman" w:hAnsi="Arial" w:cs="Arial"/>
            <w:color w:val="34495E"/>
            <w:sz w:val="21"/>
            <w:szCs w:val="21"/>
          </w:rPr>
          <w:t xml:space="preserve"> Government servants</w:t>
        </w:r>
      </w:ins>
    </w:p>
    <w:p w:rsidR="008E58D5" w:rsidRPr="008E58D5" w:rsidRDefault="008E58D5" w:rsidP="008E58D5">
      <w:pPr>
        <w:numPr>
          <w:ilvl w:val="1"/>
          <w:numId w:val="15"/>
        </w:numPr>
        <w:spacing w:after="0" w:line="240" w:lineRule="auto"/>
        <w:ind w:left="390"/>
        <w:jc w:val="both"/>
        <w:rPr>
          <w:ins w:id="91" w:author="Unknown"/>
          <w:rFonts w:ascii="Times New Roman" w:eastAsia="Times New Roman" w:hAnsi="Times New Roman" w:cs="Times New Roman"/>
          <w:color w:val="34495E"/>
          <w:sz w:val="21"/>
          <w:szCs w:val="21"/>
        </w:rPr>
      </w:pPr>
      <w:ins w:id="92" w:author="Unknown">
        <w:r w:rsidRPr="008E58D5">
          <w:rPr>
            <w:rFonts w:ascii="Arial" w:eastAsia="Times New Roman" w:hAnsi="Arial" w:cs="Arial"/>
            <w:color w:val="34495E"/>
            <w:sz w:val="21"/>
            <w:szCs w:val="21"/>
          </w:rPr>
          <w:t>All individuals who pay income tax</w:t>
        </w:r>
      </w:ins>
    </w:p>
    <w:p w:rsidR="008E58D5" w:rsidRPr="008E58D5" w:rsidRDefault="008E58D5" w:rsidP="008E58D5">
      <w:pPr>
        <w:numPr>
          <w:ilvl w:val="1"/>
          <w:numId w:val="15"/>
        </w:numPr>
        <w:spacing w:after="0" w:line="240" w:lineRule="auto"/>
        <w:ind w:left="390"/>
        <w:jc w:val="both"/>
        <w:rPr>
          <w:ins w:id="93" w:author="Unknown"/>
          <w:rFonts w:ascii="Times New Roman" w:eastAsia="Times New Roman" w:hAnsi="Times New Roman" w:cs="Times New Roman"/>
          <w:color w:val="34495E"/>
          <w:sz w:val="21"/>
          <w:szCs w:val="21"/>
        </w:rPr>
      </w:pPr>
      <w:ins w:id="94" w:author="Unknown">
        <w:r w:rsidRPr="008E58D5">
          <w:rPr>
            <w:rFonts w:ascii="Arial" w:eastAsia="Times New Roman" w:hAnsi="Arial" w:cs="Arial"/>
            <w:color w:val="34495E"/>
            <w:sz w:val="21"/>
            <w:szCs w:val="21"/>
          </w:rPr>
          <w:t>The professional degree holders and graduates like lawyers, doctors, engineers, scientists, chartered accountants, etc.</w:t>
        </w:r>
      </w:ins>
    </w:p>
    <w:p w:rsidR="008E58D5" w:rsidRPr="008E58D5" w:rsidRDefault="008E58D5" w:rsidP="008E58D5">
      <w:pPr>
        <w:numPr>
          <w:ilvl w:val="1"/>
          <w:numId w:val="15"/>
        </w:numPr>
        <w:spacing w:after="0" w:line="240" w:lineRule="auto"/>
        <w:ind w:left="390"/>
        <w:jc w:val="both"/>
        <w:rPr>
          <w:ins w:id="95" w:author="Unknown"/>
          <w:rFonts w:ascii="Times New Roman" w:eastAsia="Times New Roman" w:hAnsi="Times New Roman" w:cs="Times New Roman"/>
          <w:color w:val="34495E"/>
          <w:sz w:val="21"/>
          <w:szCs w:val="21"/>
        </w:rPr>
      </w:pPr>
      <w:ins w:id="96" w:author="Unknown">
        <w:r w:rsidRPr="008E58D5">
          <w:rPr>
            <w:rFonts w:ascii="Arial" w:eastAsia="Times New Roman" w:hAnsi="Arial" w:cs="Arial"/>
            <w:color w:val="34495E"/>
            <w:sz w:val="21"/>
            <w:szCs w:val="21"/>
          </w:rPr>
          <w:t>Dependent children and spouses</w:t>
        </w:r>
      </w:ins>
    </w:p>
    <w:p w:rsidR="008E58D5" w:rsidRPr="008E58D5" w:rsidRDefault="008E58D5" w:rsidP="008E58D5">
      <w:pPr>
        <w:numPr>
          <w:ilvl w:val="1"/>
          <w:numId w:val="15"/>
        </w:numPr>
        <w:spacing w:after="0" w:line="240" w:lineRule="auto"/>
        <w:ind w:left="390"/>
        <w:jc w:val="both"/>
        <w:rPr>
          <w:ins w:id="97" w:author="Unknown"/>
          <w:rFonts w:ascii="Times New Roman" w:eastAsia="Times New Roman" w:hAnsi="Times New Roman" w:cs="Times New Roman"/>
          <w:color w:val="34495E"/>
          <w:sz w:val="21"/>
          <w:szCs w:val="21"/>
        </w:rPr>
      </w:pPr>
      <w:ins w:id="98" w:author="Unknown">
        <w:r w:rsidRPr="008E58D5">
          <w:rPr>
            <w:rFonts w:ascii="Arial" w:eastAsia="Times New Roman" w:hAnsi="Arial" w:cs="Arial"/>
            <w:color w:val="34495E"/>
            <w:sz w:val="21"/>
            <w:szCs w:val="21"/>
          </w:rPr>
          <w:t>Seamen in possession of CDC</w:t>
        </w:r>
      </w:ins>
    </w:p>
    <w:p w:rsidR="008E58D5" w:rsidRPr="008E58D5" w:rsidRDefault="008E58D5" w:rsidP="008E58D5">
      <w:pPr>
        <w:numPr>
          <w:ilvl w:val="1"/>
          <w:numId w:val="15"/>
        </w:numPr>
        <w:spacing w:after="0" w:line="240" w:lineRule="auto"/>
        <w:ind w:left="390"/>
        <w:jc w:val="both"/>
        <w:rPr>
          <w:ins w:id="99" w:author="Unknown"/>
          <w:rFonts w:ascii="Times New Roman" w:eastAsia="Times New Roman" w:hAnsi="Times New Roman" w:cs="Times New Roman"/>
          <w:color w:val="34495E"/>
          <w:sz w:val="21"/>
          <w:szCs w:val="21"/>
        </w:rPr>
      </w:pPr>
      <w:ins w:id="100" w:author="Unknown">
        <w:r w:rsidRPr="008E58D5">
          <w:rPr>
            <w:rFonts w:ascii="Arial" w:eastAsia="Times New Roman" w:hAnsi="Arial" w:cs="Arial"/>
            <w:color w:val="34495E"/>
            <w:sz w:val="21"/>
            <w:szCs w:val="21"/>
          </w:rPr>
          <w:t>All individuals above the age of 50 years</w:t>
        </w:r>
      </w:ins>
    </w:p>
    <w:p w:rsidR="008E58D5" w:rsidRPr="008E58D5" w:rsidRDefault="008E58D5" w:rsidP="008E58D5">
      <w:pPr>
        <w:numPr>
          <w:ilvl w:val="1"/>
          <w:numId w:val="15"/>
        </w:numPr>
        <w:spacing w:after="0" w:line="240" w:lineRule="auto"/>
        <w:ind w:left="390"/>
        <w:jc w:val="both"/>
        <w:rPr>
          <w:ins w:id="101" w:author="Unknown"/>
          <w:rFonts w:ascii="Times New Roman" w:eastAsia="Times New Roman" w:hAnsi="Times New Roman" w:cs="Times New Roman"/>
          <w:color w:val="34495E"/>
          <w:sz w:val="21"/>
          <w:szCs w:val="21"/>
        </w:rPr>
      </w:pPr>
      <w:ins w:id="102" w:author="Unknown">
        <w:r w:rsidRPr="008E58D5">
          <w:rPr>
            <w:rFonts w:ascii="Arial" w:eastAsia="Times New Roman" w:hAnsi="Arial" w:cs="Arial"/>
            <w:color w:val="34495E"/>
            <w:sz w:val="21"/>
            <w:szCs w:val="21"/>
          </w:rPr>
          <w:t>All nurses who possess qualifications that are recognized under the Indian Nursing Council Act of 1947</w:t>
        </w:r>
      </w:ins>
    </w:p>
    <w:p w:rsidR="008E58D5" w:rsidRPr="008E58D5" w:rsidRDefault="008E58D5" w:rsidP="008E58D5">
      <w:pPr>
        <w:numPr>
          <w:ilvl w:val="1"/>
          <w:numId w:val="15"/>
        </w:numPr>
        <w:spacing w:after="0" w:line="240" w:lineRule="auto"/>
        <w:ind w:left="390"/>
        <w:jc w:val="both"/>
        <w:rPr>
          <w:ins w:id="103" w:author="Unknown"/>
          <w:rFonts w:ascii="Times New Roman" w:eastAsia="Times New Roman" w:hAnsi="Times New Roman" w:cs="Times New Roman"/>
          <w:color w:val="34495E"/>
          <w:sz w:val="21"/>
          <w:szCs w:val="21"/>
        </w:rPr>
      </w:pPr>
      <w:ins w:id="104" w:author="Unknown">
        <w:r w:rsidRPr="008E58D5">
          <w:rPr>
            <w:rFonts w:ascii="Arial" w:eastAsia="Times New Roman" w:hAnsi="Arial" w:cs="Arial"/>
            <w:color w:val="34495E"/>
            <w:sz w:val="21"/>
            <w:szCs w:val="21"/>
          </w:rPr>
          <w:t>All children above the age of 18 years</w:t>
        </w:r>
      </w:ins>
    </w:p>
    <w:p w:rsidR="008E58D5" w:rsidRPr="008E58D5" w:rsidRDefault="008E58D5" w:rsidP="008E58D5">
      <w:pPr>
        <w:numPr>
          <w:ilvl w:val="1"/>
          <w:numId w:val="15"/>
        </w:numPr>
        <w:spacing w:after="0" w:line="240" w:lineRule="auto"/>
        <w:ind w:left="390"/>
        <w:jc w:val="both"/>
        <w:rPr>
          <w:ins w:id="105" w:author="Unknown"/>
          <w:rFonts w:ascii="Times New Roman" w:eastAsia="Times New Roman" w:hAnsi="Times New Roman" w:cs="Times New Roman"/>
          <w:color w:val="34495E"/>
          <w:sz w:val="21"/>
          <w:szCs w:val="21"/>
        </w:rPr>
      </w:pPr>
      <w:ins w:id="106" w:author="Unknown">
        <w:r w:rsidRPr="008E58D5">
          <w:rPr>
            <w:rFonts w:ascii="Arial" w:eastAsia="Times New Roman" w:hAnsi="Arial" w:cs="Arial"/>
            <w:color w:val="34495E"/>
            <w:sz w:val="21"/>
            <w:szCs w:val="21"/>
          </w:rPr>
          <w:t>All individuals who have stayed in foreign countries for more than 3 years</w:t>
        </w:r>
      </w:ins>
    </w:p>
    <w:p w:rsidR="008E58D5" w:rsidRPr="008E58D5" w:rsidRDefault="008E58D5" w:rsidP="008E58D5">
      <w:pPr>
        <w:numPr>
          <w:ilvl w:val="1"/>
          <w:numId w:val="15"/>
        </w:numPr>
        <w:spacing w:after="0" w:line="240" w:lineRule="auto"/>
        <w:ind w:left="390"/>
        <w:jc w:val="both"/>
        <w:rPr>
          <w:ins w:id="107" w:author="Unknown"/>
          <w:rFonts w:ascii="Times New Roman" w:eastAsia="Times New Roman" w:hAnsi="Times New Roman" w:cs="Times New Roman"/>
          <w:color w:val="34495E"/>
          <w:sz w:val="21"/>
          <w:szCs w:val="21"/>
        </w:rPr>
      </w:pPr>
      <w:ins w:id="108" w:author="Unknown">
        <w:r w:rsidRPr="008E58D5">
          <w:rPr>
            <w:rFonts w:ascii="Arial" w:eastAsia="Times New Roman" w:hAnsi="Arial" w:cs="Arial"/>
            <w:color w:val="34495E"/>
            <w:sz w:val="21"/>
            <w:szCs w:val="21"/>
          </w:rPr>
          <w:t>All people who have diplomas from SCVT (State Council of Vocational Training) or NVCT (National Council for Vocational Training)</w:t>
        </w:r>
      </w:ins>
    </w:p>
    <w:p w:rsidR="008E58D5" w:rsidRPr="008E58D5" w:rsidRDefault="008E58D5" w:rsidP="008E58D5">
      <w:pPr>
        <w:numPr>
          <w:ilvl w:val="0"/>
          <w:numId w:val="15"/>
        </w:numPr>
        <w:spacing w:after="0" w:line="240" w:lineRule="auto"/>
        <w:ind w:left="195"/>
        <w:jc w:val="both"/>
        <w:rPr>
          <w:ins w:id="109" w:author="Unknown"/>
          <w:rFonts w:ascii="Times New Roman" w:eastAsia="Times New Roman" w:hAnsi="Times New Roman" w:cs="Times New Roman"/>
          <w:color w:val="34495E"/>
          <w:sz w:val="21"/>
          <w:szCs w:val="21"/>
        </w:rPr>
      </w:pPr>
      <w:ins w:id="110" w:author="Unknown">
        <w:r w:rsidRPr="008E58D5">
          <w:rPr>
            <w:rFonts w:ascii="Arial" w:eastAsia="Times New Roman" w:hAnsi="Arial" w:cs="Arial"/>
            <w:color w:val="34495E"/>
            <w:sz w:val="21"/>
            <w:szCs w:val="21"/>
          </w:rPr>
          <w:t>Both Hindi and English languages are printed on the Indian.</w:t>
        </w:r>
      </w:ins>
    </w:p>
    <w:p w:rsidR="008E58D5" w:rsidRPr="008E58D5" w:rsidRDefault="008E58D5" w:rsidP="008E58D5">
      <w:pPr>
        <w:numPr>
          <w:ilvl w:val="0"/>
          <w:numId w:val="15"/>
        </w:numPr>
        <w:spacing w:after="0" w:line="240" w:lineRule="auto"/>
        <w:ind w:left="195"/>
        <w:jc w:val="both"/>
        <w:rPr>
          <w:ins w:id="111" w:author="Unknown"/>
          <w:rFonts w:ascii="Times New Roman" w:eastAsia="Times New Roman" w:hAnsi="Times New Roman" w:cs="Times New Roman"/>
          <w:color w:val="34495E"/>
          <w:sz w:val="21"/>
          <w:szCs w:val="21"/>
        </w:rPr>
      </w:pPr>
      <w:ins w:id="112" w:author="Unknown">
        <w:r w:rsidRPr="008E58D5">
          <w:rPr>
            <w:rFonts w:ascii="Arial" w:eastAsia="Times New Roman" w:hAnsi="Arial" w:cs="Arial"/>
            <w:color w:val="34495E"/>
            <w:sz w:val="21"/>
            <w:szCs w:val="21"/>
          </w:rPr>
          <w:t>If the applicant is separated or divorced, they would not be required to enter the name of the spouse in the passport application form.</w:t>
        </w:r>
      </w:ins>
    </w:p>
    <w:p w:rsidR="008E58D5" w:rsidRPr="008E58D5" w:rsidRDefault="008E58D5" w:rsidP="008E58D5">
      <w:pPr>
        <w:numPr>
          <w:ilvl w:val="0"/>
          <w:numId w:val="15"/>
        </w:numPr>
        <w:spacing w:after="0" w:line="240" w:lineRule="auto"/>
        <w:ind w:left="195"/>
        <w:jc w:val="both"/>
        <w:rPr>
          <w:ins w:id="113" w:author="Unknown"/>
          <w:rFonts w:ascii="Times New Roman" w:eastAsia="Times New Roman" w:hAnsi="Times New Roman" w:cs="Times New Roman"/>
          <w:color w:val="34495E"/>
          <w:sz w:val="21"/>
          <w:szCs w:val="21"/>
        </w:rPr>
      </w:pPr>
      <w:ins w:id="114" w:author="Unknown">
        <w:r w:rsidRPr="008E58D5">
          <w:rPr>
            <w:rFonts w:ascii="Arial" w:eastAsia="Times New Roman" w:hAnsi="Arial" w:cs="Arial"/>
            <w:color w:val="34495E"/>
            <w:sz w:val="21"/>
            <w:szCs w:val="21"/>
          </w:rPr>
          <w:t xml:space="preserve">The name of </w:t>
        </w:r>
        <w:proofErr w:type="gramStart"/>
        <w:r w:rsidRPr="008E58D5">
          <w:rPr>
            <w:rFonts w:ascii="Arial" w:eastAsia="Times New Roman" w:hAnsi="Arial" w:cs="Arial"/>
            <w:color w:val="34495E"/>
            <w:sz w:val="21"/>
            <w:szCs w:val="21"/>
          </w:rPr>
          <w:t>either the</w:t>
        </w:r>
        <w:proofErr w:type="gramEnd"/>
        <w:r w:rsidRPr="008E58D5">
          <w:rPr>
            <w:rFonts w:ascii="Arial" w:eastAsia="Times New Roman" w:hAnsi="Arial" w:cs="Arial"/>
            <w:color w:val="34495E"/>
            <w:sz w:val="21"/>
            <w:szCs w:val="21"/>
          </w:rPr>
          <w:t xml:space="preserve"> applicant’s mother, father or legal guardian must be provided in the passport application form.</w:t>
        </w:r>
      </w:ins>
    </w:p>
    <w:p w:rsidR="008E58D5" w:rsidRPr="008E58D5" w:rsidRDefault="008E58D5" w:rsidP="008E58D5">
      <w:pPr>
        <w:numPr>
          <w:ilvl w:val="0"/>
          <w:numId w:val="15"/>
        </w:numPr>
        <w:spacing w:after="0" w:line="240" w:lineRule="auto"/>
        <w:ind w:left="195"/>
        <w:jc w:val="both"/>
        <w:rPr>
          <w:ins w:id="115" w:author="Unknown"/>
          <w:rFonts w:ascii="Times New Roman" w:eastAsia="Times New Roman" w:hAnsi="Times New Roman" w:cs="Times New Roman"/>
          <w:color w:val="34495E"/>
          <w:sz w:val="21"/>
          <w:szCs w:val="21"/>
        </w:rPr>
      </w:pPr>
      <w:ins w:id="116" w:author="Unknown">
        <w:r w:rsidRPr="008E58D5">
          <w:rPr>
            <w:rFonts w:ascii="Arial" w:eastAsia="Times New Roman" w:hAnsi="Arial" w:cs="Arial"/>
            <w:color w:val="34495E"/>
            <w:sz w:val="21"/>
            <w:szCs w:val="21"/>
          </w:rPr>
          <w:t>Some of the annexes in the Passport Rule, 1980, have been merged and brought to nine from the existing 15.</w:t>
        </w:r>
      </w:ins>
    </w:p>
    <w:p w:rsidR="008E58D5" w:rsidRPr="008E58D5" w:rsidRDefault="008E58D5" w:rsidP="008E58D5">
      <w:pPr>
        <w:numPr>
          <w:ilvl w:val="0"/>
          <w:numId w:val="15"/>
        </w:numPr>
        <w:spacing w:after="0" w:line="240" w:lineRule="auto"/>
        <w:ind w:left="195"/>
        <w:jc w:val="both"/>
        <w:rPr>
          <w:ins w:id="117" w:author="Unknown"/>
          <w:rFonts w:ascii="Times New Roman" w:eastAsia="Times New Roman" w:hAnsi="Times New Roman" w:cs="Times New Roman"/>
          <w:color w:val="34495E"/>
          <w:sz w:val="21"/>
          <w:szCs w:val="21"/>
        </w:rPr>
      </w:pPr>
      <w:ins w:id="118" w:author="Unknown">
        <w:r w:rsidRPr="008E58D5">
          <w:rPr>
            <w:rFonts w:ascii="Arial" w:eastAsia="Times New Roman" w:hAnsi="Arial" w:cs="Arial"/>
            <w:color w:val="34495E"/>
            <w:sz w:val="21"/>
            <w:szCs w:val="21"/>
          </w:rPr>
          <w:t>The annexes must be provided by the applicants on plain paper which is self-declared. Going forward, no attestation or swearing by executive magistrates would be required.</w:t>
        </w:r>
      </w:ins>
    </w:p>
    <w:p w:rsidR="008E58D5" w:rsidRPr="008E58D5" w:rsidRDefault="008E58D5" w:rsidP="008E58D5">
      <w:pPr>
        <w:numPr>
          <w:ilvl w:val="0"/>
          <w:numId w:val="15"/>
        </w:numPr>
        <w:spacing w:after="0" w:line="240" w:lineRule="auto"/>
        <w:ind w:left="195"/>
        <w:jc w:val="both"/>
        <w:rPr>
          <w:ins w:id="119" w:author="Unknown"/>
          <w:rFonts w:ascii="Times New Roman" w:eastAsia="Times New Roman" w:hAnsi="Times New Roman" w:cs="Times New Roman"/>
          <w:color w:val="34495E"/>
          <w:sz w:val="21"/>
          <w:szCs w:val="21"/>
        </w:rPr>
      </w:pPr>
      <w:ins w:id="120" w:author="Unknown">
        <w:r w:rsidRPr="008E58D5">
          <w:rPr>
            <w:rFonts w:ascii="Arial" w:eastAsia="Times New Roman" w:hAnsi="Arial" w:cs="Arial"/>
            <w:color w:val="34495E"/>
            <w:sz w:val="21"/>
            <w:szCs w:val="21"/>
          </w:rPr>
          <w:t>For a child not born out of wedlock, only Annexure G must be submitted while making the passport application.</w:t>
        </w:r>
      </w:ins>
    </w:p>
    <w:p w:rsidR="008E58D5" w:rsidRPr="008E58D5" w:rsidRDefault="008E58D5" w:rsidP="008E58D5">
      <w:pPr>
        <w:numPr>
          <w:ilvl w:val="0"/>
          <w:numId w:val="15"/>
        </w:numPr>
        <w:spacing w:after="0" w:line="240" w:lineRule="auto"/>
        <w:ind w:left="195"/>
        <w:jc w:val="both"/>
        <w:rPr>
          <w:ins w:id="121" w:author="Unknown"/>
          <w:rFonts w:ascii="Times New Roman" w:eastAsia="Times New Roman" w:hAnsi="Times New Roman" w:cs="Times New Roman"/>
          <w:color w:val="34495E"/>
          <w:sz w:val="21"/>
          <w:szCs w:val="21"/>
        </w:rPr>
      </w:pPr>
      <w:ins w:id="122" w:author="Unknown">
        <w:r w:rsidRPr="008E58D5">
          <w:rPr>
            <w:rFonts w:ascii="Arial" w:eastAsia="Times New Roman" w:hAnsi="Arial" w:cs="Arial"/>
            <w:color w:val="34495E"/>
            <w:sz w:val="21"/>
            <w:szCs w:val="21"/>
          </w:rPr>
          <w:t>Applicants who are married need not submit Annexure K or marriage certificate.</w:t>
        </w:r>
      </w:ins>
    </w:p>
    <w:p w:rsidR="008E58D5" w:rsidRPr="008E58D5" w:rsidRDefault="008E58D5" w:rsidP="008E58D5">
      <w:pPr>
        <w:numPr>
          <w:ilvl w:val="0"/>
          <w:numId w:val="15"/>
        </w:numPr>
        <w:spacing w:after="0" w:line="240" w:lineRule="auto"/>
        <w:ind w:left="195"/>
        <w:jc w:val="both"/>
        <w:rPr>
          <w:ins w:id="123" w:author="Unknown"/>
          <w:rFonts w:ascii="Times New Roman" w:eastAsia="Times New Roman" w:hAnsi="Times New Roman" w:cs="Times New Roman"/>
          <w:color w:val="34495E"/>
          <w:sz w:val="21"/>
          <w:szCs w:val="21"/>
        </w:rPr>
      </w:pPr>
      <w:ins w:id="124" w:author="Unknown">
        <w:r w:rsidRPr="008E58D5">
          <w:rPr>
            <w:rFonts w:ascii="Arial" w:eastAsia="Times New Roman" w:hAnsi="Arial" w:cs="Arial"/>
            <w:color w:val="34495E"/>
            <w:sz w:val="21"/>
            <w:szCs w:val="21"/>
          </w:rPr>
          <w:t>Submission of registered deed of adoption is not required anymore for domestically adopted kids. Orphaned kids can submit authorized letter from the orphanage.</w:t>
        </w:r>
      </w:ins>
    </w:p>
    <w:p w:rsidR="008E58D5" w:rsidRPr="008E58D5" w:rsidRDefault="008E58D5" w:rsidP="008E58D5">
      <w:pPr>
        <w:numPr>
          <w:ilvl w:val="0"/>
          <w:numId w:val="15"/>
        </w:numPr>
        <w:spacing w:after="0" w:line="240" w:lineRule="auto"/>
        <w:ind w:left="195"/>
        <w:jc w:val="both"/>
        <w:rPr>
          <w:ins w:id="125" w:author="Unknown"/>
          <w:rFonts w:ascii="Times New Roman" w:eastAsia="Times New Roman" w:hAnsi="Times New Roman" w:cs="Times New Roman"/>
          <w:color w:val="34495E"/>
          <w:sz w:val="21"/>
          <w:szCs w:val="21"/>
        </w:rPr>
      </w:pPr>
      <w:proofErr w:type="spellStart"/>
      <w:ins w:id="126" w:author="Unknown">
        <w:r w:rsidRPr="008E58D5">
          <w:rPr>
            <w:rFonts w:ascii="Arial" w:eastAsia="Times New Roman" w:hAnsi="Arial" w:cs="Arial"/>
            <w:color w:val="34495E"/>
            <w:sz w:val="21"/>
            <w:szCs w:val="21"/>
          </w:rPr>
          <w:t>Sanyasis</w:t>
        </w:r>
        <w:proofErr w:type="spellEnd"/>
        <w:r w:rsidRPr="008E58D5">
          <w:rPr>
            <w:rFonts w:ascii="Arial" w:eastAsia="Times New Roman" w:hAnsi="Arial" w:cs="Arial"/>
            <w:color w:val="34495E"/>
            <w:sz w:val="21"/>
            <w:szCs w:val="21"/>
          </w:rPr>
          <w:t xml:space="preserve"> and </w:t>
        </w:r>
        <w:proofErr w:type="spellStart"/>
        <w:r w:rsidRPr="008E58D5">
          <w:rPr>
            <w:rFonts w:ascii="Arial" w:eastAsia="Times New Roman" w:hAnsi="Arial" w:cs="Arial"/>
            <w:color w:val="34495E"/>
            <w:sz w:val="21"/>
            <w:szCs w:val="21"/>
          </w:rPr>
          <w:t>Sadhus</w:t>
        </w:r>
        <w:proofErr w:type="spellEnd"/>
        <w:r w:rsidRPr="008E58D5">
          <w:rPr>
            <w:rFonts w:ascii="Arial" w:eastAsia="Times New Roman" w:hAnsi="Arial" w:cs="Arial"/>
            <w:color w:val="34495E"/>
            <w:sz w:val="21"/>
            <w:szCs w:val="21"/>
          </w:rPr>
          <w:t xml:space="preserve"> can apply for Indian passports with their spiritual Guru’s name on the passport application.</w:t>
        </w:r>
      </w:ins>
    </w:p>
    <w:tbl>
      <w:tblPr>
        <w:tblW w:w="0" w:type="auto"/>
        <w:tblCellSpacing w:w="0" w:type="dxa"/>
        <w:tblCellMar>
          <w:top w:w="78" w:type="dxa"/>
          <w:left w:w="78" w:type="dxa"/>
          <w:bottom w:w="78" w:type="dxa"/>
          <w:right w:w="78" w:type="dxa"/>
        </w:tblCellMar>
        <w:tblLook w:val="04A0"/>
      </w:tblPr>
      <w:tblGrid>
        <w:gridCol w:w="6192"/>
      </w:tblGrid>
      <w:tr w:rsidR="008E58D5" w:rsidRPr="008E58D5" w:rsidTr="008E58D5">
        <w:trPr>
          <w:tblCellSpacing w:w="0" w:type="dxa"/>
        </w:trPr>
        <w:tc>
          <w:tcPr>
            <w:tcW w:w="0" w:type="auto"/>
            <w:vAlign w:val="center"/>
            <w:hideMark/>
          </w:tcPr>
          <w:p w:rsidR="008E58D5" w:rsidRPr="008E58D5" w:rsidRDefault="008E58D5" w:rsidP="008E58D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3810" cy="1310005"/>
                  <wp:effectExtent l="19050" t="0" r="0" b="0"/>
                  <wp:docPr id="6" name="Picture 6" descr="passport/visa/onlineapply/">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ssport/visa/onlineapply/">
                            <a:hlinkClick r:id="rId17"/>
                          </pic:cNvPr>
                          <pic:cNvPicPr>
                            <a:picLocks noChangeAspect="1" noChangeArrowheads="1"/>
                          </pic:cNvPicPr>
                        </pic:nvPicPr>
                        <pic:blipFill>
                          <a:blip r:embed="rId18"/>
                          <a:srcRect/>
                          <a:stretch>
                            <a:fillRect/>
                          </a:stretch>
                        </pic:blipFill>
                        <pic:spPr bwMode="auto">
                          <a:xfrm>
                            <a:off x="0" y="0"/>
                            <a:ext cx="3813810" cy="1310005"/>
                          </a:xfrm>
                          <a:prstGeom prst="rect">
                            <a:avLst/>
                          </a:prstGeom>
                          <a:noFill/>
                          <a:ln w="9525">
                            <a:noFill/>
                            <a:miter lim="800000"/>
                            <a:headEnd/>
                            <a:tailEnd/>
                          </a:ln>
                        </pic:spPr>
                      </pic:pic>
                    </a:graphicData>
                  </a:graphic>
                </wp:inline>
              </w:drawing>
            </w:r>
          </w:p>
        </w:tc>
      </w:tr>
      <w:tr w:rsidR="008E58D5" w:rsidRPr="008E58D5" w:rsidTr="008E58D5">
        <w:trPr>
          <w:tblCellSpacing w:w="0" w:type="dxa"/>
        </w:trPr>
        <w:tc>
          <w:tcPr>
            <w:tcW w:w="0" w:type="auto"/>
            <w:tcMar>
              <w:top w:w="52" w:type="dxa"/>
              <w:left w:w="78" w:type="dxa"/>
              <w:bottom w:w="78" w:type="dxa"/>
              <w:right w:w="78" w:type="dxa"/>
            </w:tcMar>
            <w:vAlign w:val="center"/>
            <w:hideMark/>
          </w:tcPr>
          <w:p w:rsidR="008E58D5" w:rsidRPr="008E58D5" w:rsidRDefault="008E58D5" w:rsidP="008E58D5">
            <w:pPr>
              <w:spacing w:after="0" w:line="240" w:lineRule="auto"/>
              <w:jc w:val="center"/>
              <w:rPr>
                <w:rFonts w:ascii="Times New Roman" w:eastAsia="Times New Roman" w:hAnsi="Times New Roman" w:cs="Times New Roman"/>
                <w:sz w:val="17"/>
                <w:szCs w:val="17"/>
              </w:rPr>
            </w:pPr>
            <w:r w:rsidRPr="008E58D5">
              <w:rPr>
                <w:rFonts w:ascii="Times New Roman" w:eastAsia="Times New Roman" w:hAnsi="Times New Roman" w:cs="Times New Roman"/>
                <w:sz w:val="15"/>
                <w:szCs w:val="15"/>
              </w:rPr>
              <w:t>Air travel is enjoyable</w:t>
            </w:r>
          </w:p>
        </w:tc>
      </w:tr>
    </w:tbl>
    <w:p w:rsidR="008E58D5" w:rsidRPr="008E58D5" w:rsidRDefault="008E58D5" w:rsidP="008E58D5">
      <w:pPr>
        <w:spacing w:after="0" w:line="240" w:lineRule="auto"/>
        <w:jc w:val="both"/>
        <w:rPr>
          <w:ins w:id="127" w:author="Unknown"/>
          <w:rFonts w:ascii="Times New Roman" w:eastAsia="Times New Roman" w:hAnsi="Times New Roman" w:cs="Times New Roman"/>
          <w:sz w:val="24"/>
          <w:szCs w:val="24"/>
        </w:rPr>
      </w:pPr>
    </w:p>
    <w:p w:rsidR="008E58D5" w:rsidRPr="008E58D5" w:rsidRDefault="008E58D5" w:rsidP="008E58D5">
      <w:pPr>
        <w:spacing w:before="130" w:after="130" w:line="240" w:lineRule="auto"/>
        <w:jc w:val="both"/>
        <w:outlineLvl w:val="1"/>
        <w:rPr>
          <w:ins w:id="128" w:author="Unknown"/>
          <w:rFonts w:ascii="Times New Roman" w:eastAsia="Times New Roman" w:hAnsi="Times New Roman" w:cs="Times New Roman"/>
          <w:b/>
          <w:bCs/>
          <w:sz w:val="29"/>
          <w:szCs w:val="29"/>
        </w:rPr>
      </w:pPr>
      <w:ins w:id="129" w:author="Unknown">
        <w:r w:rsidRPr="008E58D5">
          <w:rPr>
            <w:rFonts w:ascii="Arial" w:eastAsia="Times New Roman" w:hAnsi="Arial" w:cs="Arial"/>
            <w:b/>
            <w:bCs/>
            <w:color w:val="FFFFFF"/>
            <w:sz w:val="29"/>
            <w:szCs w:val="29"/>
            <w:shd w:val="clear" w:color="auto" w:fill="0000FF"/>
          </w:rPr>
          <w:t>Documents Required for Out of Turn passports</w:t>
        </w:r>
      </w:ins>
    </w:p>
    <w:p w:rsidR="008E58D5" w:rsidRPr="008E58D5" w:rsidRDefault="008E58D5" w:rsidP="008E58D5">
      <w:pPr>
        <w:spacing w:after="0" w:line="240" w:lineRule="auto"/>
        <w:rPr>
          <w:ins w:id="130" w:author="Unknown"/>
          <w:rFonts w:ascii="Times New Roman" w:eastAsia="Times New Roman" w:hAnsi="Times New Roman" w:cs="Times New Roman"/>
          <w:sz w:val="24"/>
          <w:szCs w:val="24"/>
        </w:rPr>
      </w:pPr>
    </w:p>
    <w:p w:rsidR="008E58D5" w:rsidRPr="008E58D5" w:rsidRDefault="008E58D5" w:rsidP="008E58D5">
      <w:pPr>
        <w:spacing w:after="0" w:line="240" w:lineRule="auto"/>
        <w:jc w:val="both"/>
        <w:rPr>
          <w:ins w:id="131" w:author="Unknown"/>
          <w:rFonts w:ascii="Times New Roman" w:eastAsia="Times New Roman" w:hAnsi="Times New Roman" w:cs="Times New Roman"/>
          <w:sz w:val="24"/>
          <w:szCs w:val="24"/>
        </w:rPr>
      </w:pPr>
    </w:p>
    <w:p w:rsidR="008E58D5" w:rsidRPr="008E58D5" w:rsidRDefault="008E58D5" w:rsidP="008E58D5">
      <w:pPr>
        <w:spacing w:after="0" w:line="240" w:lineRule="auto"/>
        <w:rPr>
          <w:ins w:id="132" w:author="Unknown"/>
          <w:rFonts w:ascii="Times New Roman" w:eastAsia="Times New Roman" w:hAnsi="Times New Roman" w:cs="Times New Roman"/>
          <w:sz w:val="24"/>
          <w:szCs w:val="24"/>
        </w:rPr>
      </w:pPr>
    </w:p>
    <w:p w:rsidR="008E58D5" w:rsidRPr="008E58D5" w:rsidRDefault="008E58D5" w:rsidP="008E58D5">
      <w:pPr>
        <w:spacing w:after="0" w:line="240" w:lineRule="auto"/>
        <w:jc w:val="both"/>
        <w:rPr>
          <w:ins w:id="133" w:author="Unknown"/>
          <w:rFonts w:ascii="Times New Roman" w:eastAsia="Times New Roman" w:hAnsi="Times New Roman" w:cs="Times New Roman"/>
          <w:sz w:val="24"/>
          <w:szCs w:val="24"/>
        </w:rPr>
      </w:pPr>
    </w:p>
    <w:p w:rsidR="008E58D5" w:rsidRPr="008E58D5" w:rsidRDefault="008E58D5" w:rsidP="008E58D5">
      <w:pPr>
        <w:spacing w:after="130" w:line="240" w:lineRule="auto"/>
        <w:jc w:val="both"/>
        <w:rPr>
          <w:ins w:id="134" w:author="Unknown"/>
          <w:rFonts w:ascii="Times New Roman" w:eastAsia="Times New Roman" w:hAnsi="Times New Roman" w:cs="Times New Roman"/>
          <w:sz w:val="24"/>
          <w:szCs w:val="24"/>
        </w:rPr>
      </w:pPr>
      <w:ins w:id="135" w:author="Unknown">
        <w:r w:rsidRPr="008E58D5">
          <w:rPr>
            <w:rFonts w:ascii="Arial" w:eastAsia="Times New Roman" w:hAnsi="Arial" w:cs="Arial"/>
            <w:b/>
            <w:bCs/>
            <w:color w:val="34495E"/>
            <w:sz w:val="21"/>
          </w:rPr>
          <w:lastRenderedPageBreak/>
          <w:t>1.</w:t>
        </w:r>
        <w:r w:rsidRPr="008E58D5">
          <w:rPr>
            <w:rFonts w:ascii="Arial" w:eastAsia="Times New Roman" w:hAnsi="Arial" w:cs="Arial"/>
            <w:b/>
            <w:bCs/>
            <w:sz w:val="21"/>
          </w:rPr>
          <w:t> If the applicant 18 years and above can submit any two of the mentioned below documents:</w:t>
        </w:r>
      </w:ins>
    </w:p>
    <w:p w:rsidR="008E58D5" w:rsidRPr="008E58D5" w:rsidRDefault="008E58D5" w:rsidP="008E58D5">
      <w:pPr>
        <w:numPr>
          <w:ilvl w:val="0"/>
          <w:numId w:val="16"/>
        </w:numPr>
        <w:spacing w:after="0" w:line="240" w:lineRule="auto"/>
        <w:ind w:left="195"/>
        <w:jc w:val="both"/>
        <w:rPr>
          <w:ins w:id="136" w:author="Unknown"/>
          <w:rFonts w:ascii="Times New Roman" w:eastAsia="Times New Roman" w:hAnsi="Times New Roman" w:cs="Times New Roman"/>
          <w:color w:val="34495E"/>
          <w:sz w:val="21"/>
          <w:szCs w:val="21"/>
        </w:rPr>
      </w:pPr>
      <w:ins w:id="137" w:author="Unknown">
        <w:r w:rsidRPr="008E58D5">
          <w:rPr>
            <w:rFonts w:ascii="Arial" w:eastAsia="Times New Roman" w:hAnsi="Arial" w:cs="Arial"/>
            <w:color w:val="34495E"/>
            <w:sz w:val="21"/>
            <w:szCs w:val="21"/>
          </w:rPr>
          <w:t>Ration card.</w:t>
        </w:r>
      </w:ins>
    </w:p>
    <w:p w:rsidR="008E58D5" w:rsidRPr="008E58D5" w:rsidRDefault="008E58D5" w:rsidP="008E58D5">
      <w:pPr>
        <w:numPr>
          <w:ilvl w:val="0"/>
          <w:numId w:val="16"/>
        </w:numPr>
        <w:spacing w:after="0" w:line="240" w:lineRule="auto"/>
        <w:ind w:left="195"/>
        <w:jc w:val="both"/>
        <w:rPr>
          <w:ins w:id="138" w:author="Unknown"/>
          <w:rFonts w:ascii="Times New Roman" w:eastAsia="Times New Roman" w:hAnsi="Times New Roman" w:cs="Times New Roman"/>
          <w:color w:val="34495E"/>
          <w:sz w:val="21"/>
          <w:szCs w:val="21"/>
        </w:rPr>
      </w:pPr>
      <w:ins w:id="139" w:author="Unknown">
        <w:r w:rsidRPr="008E58D5">
          <w:rPr>
            <w:rFonts w:ascii="Arial" w:eastAsia="Times New Roman" w:hAnsi="Arial" w:cs="Arial"/>
            <w:color w:val="34495E"/>
            <w:sz w:val="21"/>
            <w:szCs w:val="21"/>
          </w:rPr>
          <w:t>Voter ID issued by the Election Commission of India.</w:t>
        </w:r>
      </w:ins>
    </w:p>
    <w:p w:rsidR="008E58D5" w:rsidRPr="008E58D5" w:rsidRDefault="008E58D5" w:rsidP="008E58D5">
      <w:pPr>
        <w:numPr>
          <w:ilvl w:val="0"/>
          <w:numId w:val="16"/>
        </w:numPr>
        <w:spacing w:after="0" w:line="240" w:lineRule="auto"/>
        <w:ind w:left="195"/>
        <w:jc w:val="both"/>
        <w:rPr>
          <w:ins w:id="140" w:author="Unknown"/>
          <w:rFonts w:ascii="Times New Roman" w:eastAsia="Times New Roman" w:hAnsi="Times New Roman" w:cs="Times New Roman"/>
          <w:color w:val="34495E"/>
          <w:sz w:val="21"/>
          <w:szCs w:val="21"/>
        </w:rPr>
      </w:pPr>
      <w:ins w:id="141" w:author="Unknown">
        <w:r w:rsidRPr="008E58D5">
          <w:rPr>
            <w:rFonts w:ascii="Arial" w:eastAsia="Times New Roman" w:hAnsi="Arial" w:cs="Arial"/>
            <w:color w:val="34495E"/>
            <w:sz w:val="21"/>
            <w:szCs w:val="21"/>
          </w:rPr>
          <w:t>Self-passport that is unrevoked and undamaged.</w:t>
        </w:r>
      </w:ins>
    </w:p>
    <w:p w:rsidR="008E58D5" w:rsidRPr="008E58D5" w:rsidRDefault="008E58D5" w:rsidP="008E58D5">
      <w:pPr>
        <w:numPr>
          <w:ilvl w:val="0"/>
          <w:numId w:val="16"/>
        </w:numPr>
        <w:spacing w:after="0" w:line="240" w:lineRule="auto"/>
        <w:ind w:left="195"/>
        <w:jc w:val="both"/>
        <w:rPr>
          <w:ins w:id="142" w:author="Unknown"/>
          <w:rFonts w:ascii="Times New Roman" w:eastAsia="Times New Roman" w:hAnsi="Times New Roman" w:cs="Times New Roman"/>
          <w:color w:val="34495E"/>
          <w:sz w:val="21"/>
          <w:szCs w:val="21"/>
        </w:rPr>
      </w:pPr>
      <w:ins w:id="143" w:author="Unknown">
        <w:r w:rsidRPr="008E58D5">
          <w:rPr>
            <w:rFonts w:ascii="Arial" w:eastAsia="Times New Roman" w:hAnsi="Arial" w:cs="Arial"/>
            <w:color w:val="34495E"/>
            <w:sz w:val="21"/>
            <w:szCs w:val="21"/>
          </w:rPr>
          <w:t>The birth certificate that is issued under the Registration of Births and Deaths Act.</w:t>
        </w:r>
      </w:ins>
    </w:p>
    <w:p w:rsidR="008E58D5" w:rsidRPr="008E58D5" w:rsidRDefault="008E58D5" w:rsidP="008E58D5">
      <w:pPr>
        <w:numPr>
          <w:ilvl w:val="0"/>
          <w:numId w:val="16"/>
        </w:numPr>
        <w:spacing w:after="0" w:line="240" w:lineRule="auto"/>
        <w:ind w:left="195"/>
        <w:jc w:val="both"/>
        <w:rPr>
          <w:ins w:id="144" w:author="Unknown"/>
          <w:rFonts w:ascii="Times New Roman" w:eastAsia="Times New Roman" w:hAnsi="Times New Roman" w:cs="Times New Roman"/>
          <w:color w:val="34495E"/>
          <w:sz w:val="21"/>
          <w:szCs w:val="21"/>
        </w:rPr>
      </w:pPr>
      <w:ins w:id="145" w:author="Unknown">
        <w:r w:rsidRPr="008E58D5">
          <w:rPr>
            <w:rFonts w:ascii="Arial" w:eastAsia="Times New Roman" w:hAnsi="Arial" w:cs="Arial"/>
            <w:color w:val="34495E"/>
            <w:sz w:val="21"/>
            <w:szCs w:val="21"/>
          </w:rPr>
          <w:t>PAN card.</w:t>
        </w:r>
      </w:ins>
    </w:p>
    <w:p w:rsidR="008E58D5" w:rsidRPr="008E58D5" w:rsidRDefault="008E58D5" w:rsidP="008E58D5">
      <w:pPr>
        <w:numPr>
          <w:ilvl w:val="0"/>
          <w:numId w:val="16"/>
        </w:numPr>
        <w:spacing w:after="0" w:line="240" w:lineRule="auto"/>
        <w:ind w:left="195"/>
        <w:jc w:val="both"/>
        <w:rPr>
          <w:ins w:id="146" w:author="Unknown"/>
          <w:rFonts w:ascii="Times New Roman" w:eastAsia="Times New Roman" w:hAnsi="Times New Roman" w:cs="Times New Roman"/>
          <w:color w:val="34495E"/>
          <w:sz w:val="21"/>
          <w:szCs w:val="21"/>
        </w:rPr>
      </w:pPr>
      <w:ins w:id="147" w:author="Unknown">
        <w:r w:rsidRPr="008E58D5">
          <w:rPr>
            <w:rFonts w:ascii="Arial" w:eastAsia="Times New Roman" w:hAnsi="Arial" w:cs="Arial"/>
            <w:color w:val="34495E"/>
            <w:sz w:val="21"/>
            <w:szCs w:val="21"/>
          </w:rPr>
          <w:t>Scheduled Caste/ Scheduled Tribe/Other Backward Caste certificate.</w:t>
        </w:r>
      </w:ins>
    </w:p>
    <w:p w:rsidR="008E58D5" w:rsidRPr="008E58D5" w:rsidRDefault="008E58D5" w:rsidP="008E58D5">
      <w:pPr>
        <w:numPr>
          <w:ilvl w:val="0"/>
          <w:numId w:val="16"/>
        </w:numPr>
        <w:spacing w:after="0" w:line="240" w:lineRule="auto"/>
        <w:ind w:left="195"/>
        <w:jc w:val="both"/>
        <w:rPr>
          <w:ins w:id="148" w:author="Unknown"/>
          <w:rFonts w:ascii="Times New Roman" w:eastAsia="Times New Roman" w:hAnsi="Times New Roman" w:cs="Times New Roman"/>
          <w:color w:val="34495E"/>
          <w:sz w:val="21"/>
          <w:szCs w:val="21"/>
        </w:rPr>
      </w:pPr>
      <w:ins w:id="149" w:author="Unknown">
        <w:r w:rsidRPr="008E58D5">
          <w:rPr>
            <w:rFonts w:ascii="Arial" w:eastAsia="Times New Roman" w:hAnsi="Arial" w:cs="Arial"/>
            <w:color w:val="34495E"/>
            <w:sz w:val="21"/>
            <w:szCs w:val="21"/>
          </w:rPr>
          <w:t>Driving license</w:t>
        </w:r>
      </w:ins>
    </w:p>
    <w:p w:rsidR="008E58D5" w:rsidRPr="008E58D5" w:rsidRDefault="008E58D5" w:rsidP="008E58D5">
      <w:pPr>
        <w:numPr>
          <w:ilvl w:val="0"/>
          <w:numId w:val="16"/>
        </w:numPr>
        <w:spacing w:after="0" w:line="240" w:lineRule="auto"/>
        <w:ind w:left="195"/>
        <w:jc w:val="both"/>
        <w:rPr>
          <w:ins w:id="150" w:author="Unknown"/>
          <w:rFonts w:ascii="Times New Roman" w:eastAsia="Times New Roman" w:hAnsi="Times New Roman" w:cs="Times New Roman"/>
          <w:color w:val="34495E"/>
          <w:sz w:val="21"/>
          <w:szCs w:val="21"/>
        </w:rPr>
      </w:pPr>
      <w:ins w:id="151" w:author="Unknown">
        <w:r w:rsidRPr="008E58D5">
          <w:rPr>
            <w:rFonts w:ascii="Arial" w:eastAsia="Times New Roman" w:hAnsi="Arial" w:cs="Arial"/>
            <w:color w:val="34495E"/>
            <w:sz w:val="21"/>
            <w:szCs w:val="21"/>
          </w:rPr>
          <w:t>Identity card issued by the state or central government, public sector undertakings, local bodies or public limited companies.</w:t>
        </w:r>
      </w:ins>
    </w:p>
    <w:p w:rsidR="008E58D5" w:rsidRPr="008E58D5" w:rsidRDefault="008E58D5" w:rsidP="008E58D5">
      <w:pPr>
        <w:numPr>
          <w:ilvl w:val="0"/>
          <w:numId w:val="16"/>
        </w:numPr>
        <w:spacing w:after="0" w:line="240" w:lineRule="auto"/>
        <w:ind w:left="195"/>
        <w:jc w:val="both"/>
        <w:rPr>
          <w:ins w:id="152" w:author="Unknown"/>
          <w:rFonts w:ascii="Times New Roman" w:eastAsia="Times New Roman" w:hAnsi="Times New Roman" w:cs="Times New Roman"/>
          <w:color w:val="34495E"/>
          <w:sz w:val="21"/>
          <w:szCs w:val="21"/>
        </w:rPr>
      </w:pPr>
      <w:ins w:id="153" w:author="Unknown">
        <w:r w:rsidRPr="008E58D5">
          <w:rPr>
            <w:rFonts w:ascii="Arial" w:eastAsia="Times New Roman" w:hAnsi="Arial" w:cs="Arial"/>
            <w:color w:val="34495E"/>
            <w:sz w:val="21"/>
            <w:szCs w:val="21"/>
          </w:rPr>
          <w:t>Identity card issued by an educational institution.</w:t>
        </w:r>
      </w:ins>
    </w:p>
    <w:p w:rsidR="008E58D5" w:rsidRPr="008E58D5" w:rsidRDefault="008E58D5" w:rsidP="008E58D5">
      <w:pPr>
        <w:numPr>
          <w:ilvl w:val="0"/>
          <w:numId w:val="16"/>
        </w:numPr>
        <w:spacing w:after="0" w:line="240" w:lineRule="auto"/>
        <w:ind w:left="195"/>
        <w:jc w:val="both"/>
        <w:rPr>
          <w:ins w:id="154" w:author="Unknown"/>
          <w:rFonts w:ascii="Times New Roman" w:eastAsia="Times New Roman" w:hAnsi="Times New Roman" w:cs="Times New Roman"/>
          <w:color w:val="34495E"/>
          <w:sz w:val="21"/>
          <w:szCs w:val="21"/>
        </w:rPr>
      </w:pPr>
      <w:ins w:id="155" w:author="Unknown">
        <w:r w:rsidRPr="008E58D5">
          <w:rPr>
            <w:rFonts w:ascii="Arial" w:eastAsia="Times New Roman" w:hAnsi="Arial" w:cs="Arial"/>
            <w:color w:val="34495E"/>
            <w:sz w:val="21"/>
            <w:szCs w:val="21"/>
          </w:rPr>
          <w:t>Arms license.</w:t>
        </w:r>
      </w:ins>
    </w:p>
    <w:p w:rsidR="008E58D5" w:rsidRPr="008E58D5" w:rsidRDefault="008E58D5" w:rsidP="008E58D5">
      <w:pPr>
        <w:numPr>
          <w:ilvl w:val="0"/>
          <w:numId w:val="16"/>
        </w:numPr>
        <w:spacing w:after="0" w:line="240" w:lineRule="auto"/>
        <w:ind w:left="195"/>
        <w:jc w:val="both"/>
        <w:rPr>
          <w:ins w:id="156" w:author="Unknown"/>
          <w:rFonts w:ascii="Times New Roman" w:eastAsia="Times New Roman" w:hAnsi="Times New Roman" w:cs="Times New Roman"/>
          <w:color w:val="34495E"/>
          <w:sz w:val="21"/>
          <w:szCs w:val="21"/>
        </w:rPr>
      </w:pPr>
      <w:ins w:id="157" w:author="Unknown">
        <w:r w:rsidRPr="008E58D5">
          <w:rPr>
            <w:rFonts w:ascii="Arial" w:eastAsia="Times New Roman" w:hAnsi="Arial" w:cs="Arial"/>
            <w:color w:val="34495E"/>
            <w:sz w:val="21"/>
            <w:szCs w:val="21"/>
          </w:rPr>
          <w:t>Pension document such as Ex-servicemen’s pension book or Pension Payment order, ex-servicemen’s widow/dependent certificate, and old age pension order.</w:t>
        </w:r>
      </w:ins>
    </w:p>
    <w:p w:rsidR="008E58D5" w:rsidRPr="008E58D5" w:rsidRDefault="008E58D5" w:rsidP="008E58D5">
      <w:pPr>
        <w:numPr>
          <w:ilvl w:val="0"/>
          <w:numId w:val="16"/>
        </w:numPr>
        <w:spacing w:after="0" w:line="240" w:lineRule="auto"/>
        <w:ind w:left="195"/>
        <w:jc w:val="both"/>
        <w:rPr>
          <w:ins w:id="158" w:author="Unknown"/>
          <w:rFonts w:ascii="Times New Roman" w:eastAsia="Times New Roman" w:hAnsi="Times New Roman" w:cs="Times New Roman"/>
          <w:color w:val="34495E"/>
          <w:sz w:val="21"/>
          <w:szCs w:val="21"/>
        </w:rPr>
      </w:pPr>
      <w:ins w:id="159" w:author="Unknown">
        <w:r w:rsidRPr="008E58D5">
          <w:rPr>
            <w:rFonts w:ascii="Arial" w:eastAsia="Times New Roman" w:hAnsi="Arial" w:cs="Arial"/>
            <w:color w:val="34495E"/>
            <w:sz w:val="21"/>
            <w:szCs w:val="21"/>
          </w:rPr>
          <w:t>Bank/Post office/</w:t>
        </w:r>
        <w:proofErr w:type="spellStart"/>
        <w:r w:rsidRPr="008E58D5">
          <w:rPr>
            <w:rFonts w:ascii="Arial" w:eastAsia="Times New Roman" w:hAnsi="Arial" w:cs="Arial"/>
            <w:color w:val="34495E"/>
            <w:sz w:val="21"/>
            <w:szCs w:val="21"/>
          </w:rPr>
          <w:t>Kisan</w:t>
        </w:r>
        <w:proofErr w:type="spellEnd"/>
        <w:r w:rsidRPr="008E58D5">
          <w:rPr>
            <w:rFonts w:ascii="Arial" w:eastAsia="Times New Roman" w:hAnsi="Arial" w:cs="Arial"/>
            <w:color w:val="34495E"/>
            <w:sz w:val="21"/>
            <w:szCs w:val="21"/>
          </w:rPr>
          <w:t xml:space="preserve"> passbook.</w:t>
        </w:r>
      </w:ins>
    </w:p>
    <w:p w:rsidR="008E58D5" w:rsidRPr="008E58D5" w:rsidRDefault="008E58D5" w:rsidP="008E58D5">
      <w:pPr>
        <w:spacing w:after="130" w:line="240" w:lineRule="auto"/>
        <w:jc w:val="both"/>
        <w:rPr>
          <w:ins w:id="160" w:author="Unknown"/>
          <w:rFonts w:ascii="Times New Roman" w:eastAsia="Times New Roman" w:hAnsi="Times New Roman" w:cs="Times New Roman"/>
          <w:sz w:val="21"/>
          <w:szCs w:val="21"/>
        </w:rPr>
      </w:pPr>
      <w:ins w:id="161" w:author="Unknown">
        <w:r w:rsidRPr="008E58D5">
          <w:rPr>
            <w:rFonts w:ascii="Arial" w:eastAsia="Times New Roman" w:hAnsi="Arial" w:cs="Arial"/>
            <w:b/>
            <w:bCs/>
            <w:color w:val="34495E"/>
            <w:sz w:val="21"/>
          </w:rPr>
          <w:t>2.</w:t>
        </w:r>
        <w:r w:rsidRPr="008E58D5">
          <w:rPr>
            <w:rFonts w:ascii="Arial" w:eastAsia="Times New Roman" w:hAnsi="Arial" w:cs="Arial"/>
            <w:b/>
            <w:bCs/>
            <w:sz w:val="21"/>
          </w:rPr>
          <w:t> If the applicant is below 18 years, he/she needs to submit any one of the documents that are mentioned below:</w:t>
        </w:r>
      </w:ins>
    </w:p>
    <w:p w:rsidR="008E58D5" w:rsidRPr="008E58D5" w:rsidRDefault="008E58D5" w:rsidP="008E58D5">
      <w:pPr>
        <w:numPr>
          <w:ilvl w:val="0"/>
          <w:numId w:val="17"/>
        </w:numPr>
        <w:spacing w:after="0" w:line="240" w:lineRule="auto"/>
        <w:ind w:left="195"/>
        <w:jc w:val="both"/>
        <w:rPr>
          <w:ins w:id="162" w:author="Unknown"/>
          <w:rFonts w:ascii="Times New Roman" w:eastAsia="Times New Roman" w:hAnsi="Times New Roman" w:cs="Times New Roman"/>
          <w:color w:val="34495E"/>
          <w:sz w:val="21"/>
          <w:szCs w:val="21"/>
        </w:rPr>
      </w:pPr>
      <w:ins w:id="163" w:author="Unknown">
        <w:r w:rsidRPr="008E58D5">
          <w:rPr>
            <w:rFonts w:ascii="Arial" w:eastAsia="Times New Roman" w:hAnsi="Arial" w:cs="Arial"/>
            <w:color w:val="34495E"/>
            <w:sz w:val="21"/>
            <w:szCs w:val="21"/>
          </w:rPr>
          <w:t>Photo Identity card issued by an educational institution.</w:t>
        </w:r>
      </w:ins>
    </w:p>
    <w:p w:rsidR="008E58D5" w:rsidRPr="008E58D5" w:rsidRDefault="008E58D5" w:rsidP="008E58D5">
      <w:pPr>
        <w:numPr>
          <w:ilvl w:val="0"/>
          <w:numId w:val="17"/>
        </w:numPr>
        <w:spacing w:after="0" w:line="240" w:lineRule="auto"/>
        <w:ind w:left="195"/>
        <w:jc w:val="both"/>
        <w:rPr>
          <w:ins w:id="164" w:author="Unknown"/>
          <w:rFonts w:ascii="Times New Roman" w:eastAsia="Times New Roman" w:hAnsi="Times New Roman" w:cs="Times New Roman"/>
          <w:color w:val="34495E"/>
          <w:sz w:val="21"/>
          <w:szCs w:val="21"/>
        </w:rPr>
      </w:pPr>
      <w:ins w:id="165" w:author="Unknown">
        <w:r w:rsidRPr="008E58D5">
          <w:rPr>
            <w:rFonts w:ascii="Arial" w:eastAsia="Times New Roman" w:hAnsi="Arial" w:cs="Arial"/>
            <w:color w:val="34495E"/>
            <w:sz w:val="21"/>
            <w:szCs w:val="21"/>
          </w:rPr>
          <w:t>Ration card.</w:t>
        </w:r>
      </w:ins>
    </w:p>
    <w:p w:rsidR="008E58D5" w:rsidRPr="008E58D5" w:rsidRDefault="008E58D5" w:rsidP="008E58D5">
      <w:pPr>
        <w:numPr>
          <w:ilvl w:val="0"/>
          <w:numId w:val="17"/>
        </w:numPr>
        <w:spacing w:after="0" w:line="240" w:lineRule="auto"/>
        <w:ind w:left="195"/>
        <w:jc w:val="both"/>
        <w:rPr>
          <w:ins w:id="166" w:author="Unknown"/>
          <w:rFonts w:ascii="Times New Roman" w:eastAsia="Times New Roman" w:hAnsi="Times New Roman" w:cs="Times New Roman"/>
          <w:color w:val="34495E"/>
          <w:sz w:val="21"/>
          <w:szCs w:val="21"/>
        </w:rPr>
      </w:pPr>
      <w:ins w:id="167" w:author="Unknown">
        <w:r w:rsidRPr="008E58D5">
          <w:rPr>
            <w:rFonts w:ascii="Arial" w:eastAsia="Times New Roman" w:hAnsi="Arial" w:cs="Arial"/>
            <w:color w:val="34495E"/>
            <w:sz w:val="21"/>
            <w:szCs w:val="21"/>
          </w:rPr>
          <w:t>Birth certificate issued under the Registration of Births and Deaths Act.</w:t>
        </w:r>
      </w:ins>
    </w:p>
    <w:p w:rsidR="008E58D5" w:rsidRPr="008E58D5" w:rsidRDefault="008E58D5" w:rsidP="008E58D5">
      <w:pPr>
        <w:spacing w:after="130" w:line="240" w:lineRule="auto"/>
        <w:jc w:val="both"/>
        <w:rPr>
          <w:ins w:id="168" w:author="Unknown"/>
          <w:rFonts w:ascii="Times New Roman" w:eastAsia="Times New Roman" w:hAnsi="Times New Roman" w:cs="Times New Roman"/>
          <w:color w:val="34495E"/>
          <w:sz w:val="21"/>
          <w:szCs w:val="21"/>
        </w:rPr>
      </w:pPr>
      <w:ins w:id="169" w:author="Unknown">
        <w:r w:rsidRPr="008E58D5">
          <w:rPr>
            <w:rFonts w:ascii="Arial" w:eastAsia="Times New Roman" w:hAnsi="Arial" w:cs="Arial"/>
            <w:b/>
            <w:bCs/>
            <w:color w:val="34495E"/>
            <w:sz w:val="21"/>
          </w:rPr>
          <w:t>Note:</w:t>
        </w:r>
        <w:r w:rsidRPr="008E58D5">
          <w:rPr>
            <w:rFonts w:ascii="Arial" w:eastAsia="Times New Roman" w:hAnsi="Arial" w:cs="Arial"/>
            <w:color w:val="34495E"/>
            <w:sz w:val="21"/>
            <w:szCs w:val="21"/>
          </w:rPr>
          <w:t xml:space="preserve"> For both 18 &amp; below 18 years of age, addition to the above documents, a copy of the </w:t>
        </w:r>
        <w:proofErr w:type="spellStart"/>
        <w:r w:rsidRPr="008E58D5">
          <w:rPr>
            <w:rFonts w:ascii="Arial" w:eastAsia="Times New Roman" w:hAnsi="Arial" w:cs="Arial"/>
            <w:color w:val="34495E"/>
            <w:sz w:val="21"/>
            <w:szCs w:val="21"/>
          </w:rPr>
          <w:t>Aadhaar</w:t>
        </w:r>
        <w:proofErr w:type="spellEnd"/>
        <w:r w:rsidRPr="008E58D5">
          <w:rPr>
            <w:rFonts w:ascii="Arial" w:eastAsia="Times New Roman" w:hAnsi="Arial" w:cs="Arial"/>
            <w:color w:val="34495E"/>
            <w:sz w:val="21"/>
            <w:szCs w:val="21"/>
          </w:rPr>
          <w:t xml:space="preserve"> card/e-</w:t>
        </w:r>
        <w:proofErr w:type="spellStart"/>
        <w:r w:rsidRPr="008E58D5">
          <w:rPr>
            <w:rFonts w:ascii="Arial" w:eastAsia="Times New Roman" w:hAnsi="Arial" w:cs="Arial"/>
            <w:color w:val="34495E"/>
            <w:sz w:val="21"/>
            <w:szCs w:val="21"/>
          </w:rPr>
          <w:t>Aadhaar</w:t>
        </w:r>
        <w:proofErr w:type="spellEnd"/>
        <w:r w:rsidRPr="008E58D5">
          <w:rPr>
            <w:rFonts w:ascii="Arial" w:eastAsia="Times New Roman" w:hAnsi="Arial" w:cs="Arial"/>
            <w:color w:val="34495E"/>
            <w:sz w:val="21"/>
            <w:szCs w:val="21"/>
          </w:rPr>
          <w:t xml:space="preserve">/28-digit </w:t>
        </w:r>
        <w:proofErr w:type="spellStart"/>
        <w:r w:rsidRPr="008E58D5">
          <w:rPr>
            <w:rFonts w:ascii="Arial" w:eastAsia="Times New Roman" w:hAnsi="Arial" w:cs="Arial"/>
            <w:color w:val="34495E"/>
            <w:sz w:val="21"/>
            <w:szCs w:val="21"/>
          </w:rPr>
          <w:t>Aadhaar</w:t>
        </w:r>
        <w:proofErr w:type="spellEnd"/>
        <w:r w:rsidRPr="008E58D5">
          <w:rPr>
            <w:rFonts w:ascii="Arial" w:eastAsia="Times New Roman" w:hAnsi="Arial" w:cs="Arial"/>
            <w:color w:val="34495E"/>
            <w:sz w:val="21"/>
            <w:szCs w:val="21"/>
          </w:rPr>
          <w:t xml:space="preserve"> enrolment ID printed on the </w:t>
        </w:r>
        <w:proofErr w:type="spellStart"/>
        <w:r w:rsidRPr="008E58D5">
          <w:rPr>
            <w:rFonts w:ascii="Arial" w:eastAsia="Times New Roman" w:hAnsi="Arial" w:cs="Arial"/>
            <w:color w:val="34495E"/>
            <w:sz w:val="21"/>
            <w:szCs w:val="21"/>
          </w:rPr>
          <w:t>Aadhaar</w:t>
        </w:r>
        <w:proofErr w:type="spellEnd"/>
        <w:r w:rsidRPr="008E58D5">
          <w:rPr>
            <w:rFonts w:ascii="Arial" w:eastAsia="Times New Roman" w:hAnsi="Arial" w:cs="Arial"/>
            <w:color w:val="34495E"/>
            <w:sz w:val="21"/>
            <w:szCs w:val="21"/>
          </w:rPr>
          <w:t xml:space="preserve"> enrolment slip issued by UIDAI and a self-declaration prescribed in Annexure-E of the Passport rules, 1980 are required.</w:t>
        </w:r>
      </w:ins>
    </w:p>
    <w:p w:rsidR="008E58D5" w:rsidRPr="008E58D5" w:rsidRDefault="008E58D5" w:rsidP="008E58D5">
      <w:pPr>
        <w:spacing w:after="130" w:line="240" w:lineRule="auto"/>
        <w:jc w:val="both"/>
        <w:rPr>
          <w:ins w:id="170" w:author="Unknown"/>
          <w:rFonts w:ascii="Times New Roman" w:eastAsia="Times New Roman" w:hAnsi="Times New Roman" w:cs="Times New Roman"/>
          <w:sz w:val="21"/>
          <w:szCs w:val="21"/>
        </w:rPr>
      </w:pPr>
      <w:ins w:id="171" w:author="Unknown">
        <w:r w:rsidRPr="008E58D5">
          <w:rPr>
            <w:rFonts w:ascii="Arial" w:eastAsia="Times New Roman" w:hAnsi="Arial" w:cs="Arial"/>
            <w:b/>
            <w:bCs/>
            <w:color w:val="34495E"/>
            <w:sz w:val="21"/>
          </w:rPr>
          <w:t>3. </w:t>
        </w:r>
        <w:r w:rsidRPr="008E58D5">
          <w:rPr>
            <w:rFonts w:ascii="Arial" w:eastAsia="Times New Roman" w:hAnsi="Arial" w:cs="Arial"/>
            <w:b/>
            <w:bCs/>
            <w:sz w:val="21"/>
          </w:rPr>
          <w:t xml:space="preserve">Applicant for out-of-turn passports under </w:t>
        </w:r>
        <w:proofErr w:type="spellStart"/>
        <w:r w:rsidRPr="008E58D5">
          <w:rPr>
            <w:rFonts w:ascii="Arial" w:eastAsia="Times New Roman" w:hAnsi="Arial" w:cs="Arial"/>
            <w:b/>
            <w:bCs/>
            <w:sz w:val="21"/>
          </w:rPr>
          <w:t>Tatkaal</w:t>
        </w:r>
        <w:proofErr w:type="spellEnd"/>
        <w:r w:rsidRPr="008E58D5">
          <w:rPr>
            <w:rFonts w:ascii="Arial" w:eastAsia="Times New Roman" w:hAnsi="Arial" w:cs="Arial"/>
            <w:b/>
            <w:bCs/>
            <w:sz w:val="21"/>
          </w:rPr>
          <w:t xml:space="preserve"> scheme</w:t>
        </w:r>
      </w:ins>
    </w:p>
    <w:p w:rsidR="008E58D5" w:rsidRPr="008E58D5" w:rsidRDefault="008E58D5" w:rsidP="008E58D5">
      <w:pPr>
        <w:spacing w:after="130" w:line="240" w:lineRule="auto"/>
        <w:jc w:val="both"/>
        <w:rPr>
          <w:ins w:id="172" w:author="Unknown"/>
          <w:rFonts w:ascii="Times New Roman" w:eastAsia="Times New Roman" w:hAnsi="Times New Roman" w:cs="Times New Roman"/>
          <w:color w:val="34495E"/>
          <w:sz w:val="21"/>
          <w:szCs w:val="21"/>
        </w:rPr>
      </w:pPr>
      <w:ins w:id="173" w:author="Unknown">
        <w:r w:rsidRPr="008E58D5">
          <w:rPr>
            <w:rFonts w:ascii="Arial" w:eastAsia="Times New Roman" w:hAnsi="Arial" w:cs="Arial"/>
            <w:color w:val="34495E"/>
            <w:sz w:val="21"/>
            <w:szCs w:val="21"/>
          </w:rPr>
          <w:t xml:space="preserve">The documents required to be submitted are the same as the ones that are needed to be submitted if the application is filed under the normal scheme. It needs to be mentioned that no proof of urgency needs to be submitted by the applicant for issuance of out-of-turn passports under the </w:t>
        </w:r>
        <w:proofErr w:type="spellStart"/>
        <w:r w:rsidRPr="008E58D5">
          <w:rPr>
            <w:rFonts w:ascii="Arial" w:eastAsia="Times New Roman" w:hAnsi="Arial" w:cs="Arial"/>
            <w:color w:val="34495E"/>
            <w:sz w:val="21"/>
            <w:szCs w:val="21"/>
          </w:rPr>
          <w:t>Tatkaal</w:t>
        </w:r>
        <w:proofErr w:type="spellEnd"/>
        <w:r w:rsidRPr="008E58D5">
          <w:rPr>
            <w:rFonts w:ascii="Arial" w:eastAsia="Times New Roman" w:hAnsi="Arial" w:cs="Arial"/>
            <w:color w:val="34495E"/>
            <w:sz w:val="21"/>
            <w:szCs w:val="21"/>
          </w:rPr>
          <w:t xml:space="preserve"> scheme. Apart from that, another thing that applicants need to know is that police verification will be carried out after the passport is issued to the applicant under both the normal and </w:t>
        </w:r>
        <w:proofErr w:type="spellStart"/>
        <w:r w:rsidRPr="008E58D5">
          <w:rPr>
            <w:rFonts w:ascii="Arial" w:eastAsia="Times New Roman" w:hAnsi="Arial" w:cs="Arial"/>
            <w:color w:val="34495E"/>
            <w:sz w:val="21"/>
            <w:szCs w:val="21"/>
          </w:rPr>
          <w:t>Tatkaal</w:t>
        </w:r>
        <w:proofErr w:type="spellEnd"/>
        <w:r w:rsidRPr="008E58D5">
          <w:rPr>
            <w:rFonts w:ascii="Arial" w:eastAsia="Times New Roman" w:hAnsi="Arial" w:cs="Arial"/>
            <w:color w:val="34495E"/>
            <w:sz w:val="21"/>
            <w:szCs w:val="21"/>
          </w:rPr>
          <w:t xml:space="preserve"> scheme.</w:t>
        </w:r>
      </w:ins>
    </w:p>
    <w:tbl>
      <w:tblPr>
        <w:tblW w:w="0" w:type="auto"/>
        <w:tblCellSpacing w:w="0" w:type="dxa"/>
        <w:tblInd w:w="240" w:type="dxa"/>
        <w:tblCellMar>
          <w:top w:w="78" w:type="dxa"/>
          <w:left w:w="78" w:type="dxa"/>
          <w:bottom w:w="78" w:type="dxa"/>
          <w:right w:w="78" w:type="dxa"/>
        </w:tblCellMar>
        <w:tblLook w:val="04A0"/>
      </w:tblPr>
      <w:tblGrid>
        <w:gridCol w:w="6192"/>
      </w:tblGrid>
      <w:tr w:rsidR="008E58D5" w:rsidRPr="008E58D5" w:rsidTr="008E58D5">
        <w:trPr>
          <w:tblCellSpacing w:w="0" w:type="dxa"/>
        </w:trPr>
        <w:tc>
          <w:tcPr>
            <w:tcW w:w="0" w:type="auto"/>
            <w:vAlign w:val="center"/>
            <w:hideMark/>
          </w:tcPr>
          <w:p w:rsidR="008E58D5" w:rsidRPr="008E58D5" w:rsidRDefault="008E58D5" w:rsidP="008E58D5">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FF"/>
                <w:sz w:val="24"/>
                <w:szCs w:val="24"/>
              </w:rPr>
              <w:drawing>
                <wp:inline distT="0" distB="0" distL="0" distR="0">
                  <wp:extent cx="3813810" cy="2677160"/>
                  <wp:effectExtent l="19050" t="0" r="0" b="0"/>
                  <wp:docPr id="7" name="Picture 7" descr="passport/visa/onlineappl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ssport/visa/onlineapply/">
                            <a:hlinkClick r:id="rId19"/>
                          </pic:cNvPr>
                          <pic:cNvPicPr>
                            <a:picLocks noChangeAspect="1" noChangeArrowheads="1"/>
                          </pic:cNvPicPr>
                        </pic:nvPicPr>
                        <pic:blipFill>
                          <a:blip r:embed="rId20"/>
                          <a:srcRect/>
                          <a:stretch>
                            <a:fillRect/>
                          </a:stretch>
                        </pic:blipFill>
                        <pic:spPr bwMode="auto">
                          <a:xfrm>
                            <a:off x="0" y="0"/>
                            <a:ext cx="3813810" cy="2677160"/>
                          </a:xfrm>
                          <a:prstGeom prst="rect">
                            <a:avLst/>
                          </a:prstGeom>
                          <a:noFill/>
                          <a:ln w="9525">
                            <a:noFill/>
                            <a:miter lim="800000"/>
                            <a:headEnd/>
                            <a:tailEnd/>
                          </a:ln>
                        </pic:spPr>
                      </pic:pic>
                    </a:graphicData>
                  </a:graphic>
                </wp:inline>
              </w:drawing>
            </w:r>
          </w:p>
        </w:tc>
      </w:tr>
      <w:tr w:rsidR="008E58D5" w:rsidRPr="008E58D5" w:rsidTr="008E58D5">
        <w:trPr>
          <w:tblCellSpacing w:w="0" w:type="dxa"/>
        </w:trPr>
        <w:tc>
          <w:tcPr>
            <w:tcW w:w="0" w:type="auto"/>
            <w:tcMar>
              <w:top w:w="52" w:type="dxa"/>
              <w:left w:w="78" w:type="dxa"/>
              <w:bottom w:w="78" w:type="dxa"/>
              <w:right w:w="78" w:type="dxa"/>
            </w:tcMar>
            <w:vAlign w:val="center"/>
            <w:hideMark/>
          </w:tcPr>
          <w:p w:rsidR="008E58D5" w:rsidRPr="008E58D5" w:rsidRDefault="008E58D5" w:rsidP="008E58D5">
            <w:pPr>
              <w:spacing w:after="0" w:line="240" w:lineRule="auto"/>
              <w:jc w:val="center"/>
              <w:rPr>
                <w:rFonts w:ascii="Times New Roman" w:eastAsia="Times New Roman" w:hAnsi="Times New Roman" w:cs="Times New Roman"/>
                <w:sz w:val="17"/>
                <w:szCs w:val="17"/>
              </w:rPr>
            </w:pPr>
            <w:r w:rsidRPr="008E58D5">
              <w:rPr>
                <w:rFonts w:ascii="Arial" w:eastAsia="Times New Roman" w:hAnsi="Arial" w:cs="Arial"/>
                <w:sz w:val="15"/>
                <w:szCs w:val="15"/>
              </w:rPr>
              <w:t>Checking counter at airport</w:t>
            </w:r>
          </w:p>
        </w:tc>
      </w:tr>
    </w:tbl>
    <w:p w:rsidR="008E58D5" w:rsidRPr="008E58D5" w:rsidRDefault="008E58D5" w:rsidP="008E58D5">
      <w:pPr>
        <w:spacing w:after="0" w:line="240" w:lineRule="auto"/>
        <w:jc w:val="both"/>
        <w:rPr>
          <w:ins w:id="174" w:author="Unknown"/>
          <w:rFonts w:ascii="Times New Roman" w:eastAsia="Times New Roman" w:hAnsi="Times New Roman" w:cs="Times New Roman"/>
          <w:color w:val="34495E"/>
          <w:sz w:val="21"/>
          <w:szCs w:val="21"/>
        </w:rPr>
      </w:pPr>
      <w:ins w:id="175" w:author="Unknown">
        <w:r w:rsidRPr="008E58D5">
          <w:rPr>
            <w:rFonts w:ascii="Arial" w:eastAsia="Times New Roman" w:hAnsi="Arial" w:cs="Arial"/>
            <w:b/>
            <w:bCs/>
            <w:color w:val="FFFFFF"/>
            <w:sz w:val="29"/>
            <w:szCs w:val="29"/>
            <w:shd w:val="clear" w:color="auto" w:fill="0000FF"/>
          </w:rPr>
          <w:t>Passport Issuing </w:t>
        </w:r>
      </w:ins>
    </w:p>
    <w:p w:rsidR="008E58D5" w:rsidRPr="008E58D5" w:rsidRDefault="008E58D5" w:rsidP="008E58D5">
      <w:pPr>
        <w:spacing w:after="130" w:line="240" w:lineRule="auto"/>
        <w:jc w:val="both"/>
        <w:rPr>
          <w:ins w:id="176" w:author="Unknown"/>
          <w:rFonts w:ascii="Times New Roman" w:eastAsia="Times New Roman" w:hAnsi="Times New Roman" w:cs="Times New Roman"/>
          <w:color w:val="34495E"/>
          <w:sz w:val="21"/>
          <w:szCs w:val="21"/>
        </w:rPr>
      </w:pPr>
      <w:ins w:id="177" w:author="Unknown">
        <w:r w:rsidRPr="008E58D5">
          <w:rPr>
            <w:rFonts w:ascii="Arial" w:eastAsia="Times New Roman" w:hAnsi="Arial" w:cs="Arial"/>
            <w:b/>
            <w:bCs/>
            <w:color w:val="FFFFFF"/>
            <w:sz w:val="29"/>
            <w:szCs w:val="29"/>
            <w:shd w:val="clear" w:color="auto" w:fill="0000FF"/>
          </w:rPr>
          <w:t>Authorities and Collection Centers</w:t>
        </w:r>
      </w:ins>
    </w:p>
    <w:p w:rsidR="008E58D5" w:rsidRPr="008E58D5" w:rsidRDefault="008E58D5" w:rsidP="008E58D5">
      <w:pPr>
        <w:spacing w:after="130" w:line="240" w:lineRule="auto"/>
        <w:jc w:val="both"/>
        <w:rPr>
          <w:ins w:id="178" w:author="Unknown"/>
          <w:rFonts w:ascii="Times New Roman" w:eastAsia="Times New Roman" w:hAnsi="Times New Roman" w:cs="Times New Roman"/>
          <w:color w:val="34495E"/>
          <w:sz w:val="21"/>
          <w:szCs w:val="21"/>
        </w:rPr>
      </w:pPr>
      <w:ins w:id="179" w:author="Unknown">
        <w:r w:rsidRPr="008E58D5">
          <w:rPr>
            <w:rFonts w:ascii="Arial" w:eastAsia="Times New Roman" w:hAnsi="Arial" w:cs="Arial"/>
            <w:color w:val="34495E"/>
            <w:sz w:val="21"/>
            <w:szCs w:val="21"/>
          </w:rPr>
          <w:lastRenderedPageBreak/>
          <w:t xml:space="preserve">As mentioned earlier, the Ministry of External Affairs works through the Central Passport Organization (CPO) and its network of Passport Offices, Passport </w:t>
        </w:r>
        <w:proofErr w:type="spellStart"/>
        <w:r w:rsidRPr="008E58D5">
          <w:rPr>
            <w:rFonts w:ascii="Arial" w:eastAsia="Times New Roman" w:hAnsi="Arial" w:cs="Arial"/>
            <w:color w:val="34495E"/>
            <w:sz w:val="21"/>
            <w:szCs w:val="21"/>
          </w:rPr>
          <w:t>Seva</w:t>
        </w:r>
        <w:proofErr w:type="spellEnd"/>
        <w:r w:rsidRPr="008E58D5">
          <w:rPr>
            <w:rFonts w:ascii="Arial" w:eastAsia="Times New Roman" w:hAnsi="Arial" w:cs="Arial"/>
            <w:color w:val="34495E"/>
            <w:sz w:val="21"/>
            <w:szCs w:val="21"/>
          </w:rPr>
          <w:t xml:space="preserve"> </w:t>
        </w:r>
        <w:proofErr w:type="spellStart"/>
        <w:r w:rsidRPr="008E58D5">
          <w:rPr>
            <w:rFonts w:ascii="Arial" w:eastAsia="Times New Roman" w:hAnsi="Arial" w:cs="Arial"/>
            <w:color w:val="34495E"/>
            <w:sz w:val="21"/>
            <w:szCs w:val="21"/>
          </w:rPr>
          <w:t>Kendras</w:t>
        </w:r>
        <w:proofErr w:type="spellEnd"/>
        <w:r w:rsidRPr="008E58D5">
          <w:rPr>
            <w:rFonts w:ascii="Arial" w:eastAsia="Times New Roman" w:hAnsi="Arial" w:cs="Arial"/>
            <w:color w:val="34495E"/>
            <w:sz w:val="21"/>
            <w:szCs w:val="21"/>
          </w:rPr>
          <w:t xml:space="preserve"> (PSKs) in the country and through embassies and consulates outside India for the issuance of passports and other passport-related services.</w:t>
        </w:r>
      </w:ins>
    </w:p>
    <w:p w:rsidR="008E58D5" w:rsidRPr="008E58D5" w:rsidRDefault="008E58D5" w:rsidP="008E58D5">
      <w:pPr>
        <w:numPr>
          <w:ilvl w:val="0"/>
          <w:numId w:val="18"/>
        </w:numPr>
        <w:spacing w:after="0" w:line="240" w:lineRule="auto"/>
        <w:ind w:left="195"/>
        <w:jc w:val="both"/>
        <w:rPr>
          <w:ins w:id="180" w:author="Unknown"/>
          <w:rFonts w:ascii="Times New Roman" w:eastAsia="Times New Roman" w:hAnsi="Times New Roman" w:cs="Times New Roman"/>
          <w:color w:val="34495E"/>
          <w:sz w:val="21"/>
          <w:szCs w:val="21"/>
        </w:rPr>
      </w:pPr>
      <w:ins w:id="181" w:author="Unknown">
        <w:r w:rsidRPr="008E58D5">
          <w:rPr>
            <w:rFonts w:ascii="Arial" w:eastAsia="Times New Roman" w:hAnsi="Arial" w:cs="Arial"/>
            <w:b/>
            <w:bCs/>
            <w:color w:val="34495E"/>
            <w:sz w:val="21"/>
          </w:rPr>
          <w:t>MEA</w:t>
        </w:r>
        <w:r w:rsidRPr="008E58D5">
          <w:rPr>
            <w:rFonts w:ascii="Arial" w:eastAsia="Times New Roman" w:hAnsi="Arial" w:cs="Arial"/>
            <w:color w:val="34495E"/>
            <w:sz w:val="21"/>
            <w:szCs w:val="21"/>
          </w:rPr>
          <w:t> - The Ministry of External Affairs (MEA) is the government arm that takes care of the issuance of passports, re-issue of the document or other miscellaneous services, the ministry is in charge.</w:t>
        </w:r>
      </w:ins>
    </w:p>
    <w:p w:rsidR="008E58D5" w:rsidRPr="008E58D5" w:rsidRDefault="008E58D5" w:rsidP="008E58D5">
      <w:pPr>
        <w:numPr>
          <w:ilvl w:val="0"/>
          <w:numId w:val="19"/>
        </w:numPr>
        <w:spacing w:after="0" w:line="240" w:lineRule="auto"/>
        <w:ind w:left="195"/>
        <w:jc w:val="both"/>
        <w:rPr>
          <w:ins w:id="182" w:author="Unknown"/>
          <w:rFonts w:ascii="Times New Roman" w:eastAsia="Times New Roman" w:hAnsi="Times New Roman" w:cs="Times New Roman"/>
          <w:color w:val="34495E"/>
          <w:sz w:val="21"/>
          <w:szCs w:val="21"/>
        </w:rPr>
      </w:pPr>
      <w:ins w:id="183" w:author="Unknown">
        <w:r w:rsidRPr="008E58D5">
          <w:rPr>
            <w:rFonts w:ascii="Arial" w:eastAsia="Times New Roman" w:hAnsi="Arial" w:cs="Arial"/>
            <w:b/>
            <w:bCs/>
            <w:color w:val="34495E"/>
            <w:sz w:val="21"/>
          </w:rPr>
          <w:t>CPV </w:t>
        </w:r>
        <w:r w:rsidRPr="008E58D5">
          <w:rPr>
            <w:rFonts w:ascii="Arial" w:eastAsia="Times New Roman" w:hAnsi="Arial" w:cs="Arial"/>
            <w:color w:val="34495E"/>
            <w:sz w:val="21"/>
            <w:szCs w:val="21"/>
          </w:rPr>
          <w:t>- The Consular, Passport and Visa Division of the Ministry of External Affair works for the issuance of passports. The CPV at Patiala House, New Delhi, processes applications for Official and Diplomatic passports.</w:t>
        </w:r>
      </w:ins>
    </w:p>
    <w:p w:rsidR="008E58D5" w:rsidRPr="008E58D5" w:rsidRDefault="008E58D5" w:rsidP="008E58D5">
      <w:pPr>
        <w:numPr>
          <w:ilvl w:val="0"/>
          <w:numId w:val="19"/>
        </w:numPr>
        <w:spacing w:after="0" w:line="240" w:lineRule="auto"/>
        <w:ind w:left="195"/>
        <w:jc w:val="both"/>
        <w:rPr>
          <w:ins w:id="184" w:author="Unknown"/>
          <w:rFonts w:ascii="Times New Roman" w:eastAsia="Times New Roman" w:hAnsi="Times New Roman" w:cs="Times New Roman"/>
          <w:color w:val="34495E"/>
          <w:sz w:val="21"/>
          <w:szCs w:val="21"/>
        </w:rPr>
      </w:pPr>
      <w:ins w:id="185" w:author="Unknown">
        <w:r w:rsidRPr="008E58D5">
          <w:rPr>
            <w:rFonts w:ascii="Arial" w:eastAsia="Times New Roman" w:hAnsi="Arial" w:cs="Arial"/>
            <w:b/>
            <w:bCs/>
            <w:color w:val="34495E"/>
            <w:sz w:val="21"/>
          </w:rPr>
          <w:t>DPC, SPC, CSC </w:t>
        </w:r>
        <w:r w:rsidRPr="008E58D5">
          <w:rPr>
            <w:rFonts w:ascii="Arial" w:eastAsia="Times New Roman" w:hAnsi="Arial" w:cs="Arial"/>
            <w:color w:val="34495E"/>
            <w:sz w:val="21"/>
            <w:szCs w:val="21"/>
          </w:rPr>
          <w:t xml:space="preserve">- District Passport Cells, Speed Post Centers and Citizen Service Centers can only process applications for fresh passports and not reissue, </w:t>
        </w:r>
        <w:proofErr w:type="spellStart"/>
        <w:r w:rsidRPr="008E58D5">
          <w:rPr>
            <w:rFonts w:ascii="Arial" w:eastAsia="Times New Roman" w:hAnsi="Arial" w:cs="Arial"/>
            <w:color w:val="34495E"/>
            <w:sz w:val="21"/>
            <w:szCs w:val="21"/>
          </w:rPr>
          <w:t>Tatkaal</w:t>
        </w:r>
        <w:proofErr w:type="spellEnd"/>
        <w:r w:rsidRPr="008E58D5">
          <w:rPr>
            <w:rFonts w:ascii="Arial" w:eastAsia="Times New Roman" w:hAnsi="Arial" w:cs="Arial"/>
            <w:color w:val="34495E"/>
            <w:sz w:val="21"/>
            <w:szCs w:val="21"/>
          </w:rPr>
          <w:t xml:space="preserve"> or other cases.</w:t>
        </w:r>
      </w:ins>
    </w:p>
    <w:p w:rsidR="008E58D5" w:rsidRPr="008E58D5" w:rsidRDefault="008E58D5" w:rsidP="008E58D5">
      <w:pPr>
        <w:numPr>
          <w:ilvl w:val="0"/>
          <w:numId w:val="19"/>
        </w:numPr>
        <w:spacing w:after="0" w:line="240" w:lineRule="auto"/>
        <w:ind w:left="195"/>
        <w:jc w:val="both"/>
        <w:rPr>
          <w:ins w:id="186" w:author="Unknown"/>
          <w:rFonts w:ascii="Times New Roman" w:eastAsia="Times New Roman" w:hAnsi="Times New Roman" w:cs="Times New Roman"/>
          <w:color w:val="34495E"/>
          <w:sz w:val="21"/>
          <w:szCs w:val="21"/>
        </w:rPr>
      </w:pPr>
      <w:ins w:id="187" w:author="Unknown">
        <w:r w:rsidRPr="008E58D5">
          <w:rPr>
            <w:rFonts w:ascii="Arial" w:eastAsia="Times New Roman" w:hAnsi="Arial" w:cs="Arial"/>
            <w:b/>
            <w:bCs/>
            <w:color w:val="34495E"/>
            <w:sz w:val="21"/>
          </w:rPr>
          <w:t>PSK</w:t>
        </w:r>
        <w:r w:rsidRPr="008E58D5">
          <w:rPr>
            <w:rFonts w:ascii="Arial" w:eastAsia="Times New Roman" w:hAnsi="Arial" w:cs="Arial"/>
            <w:color w:val="34495E"/>
            <w:sz w:val="21"/>
            <w:szCs w:val="21"/>
          </w:rPr>
          <w:t xml:space="preserve"> - Passport </w:t>
        </w:r>
        <w:proofErr w:type="spellStart"/>
        <w:r w:rsidRPr="008E58D5">
          <w:rPr>
            <w:rFonts w:ascii="Arial" w:eastAsia="Times New Roman" w:hAnsi="Arial" w:cs="Arial"/>
            <w:color w:val="34495E"/>
            <w:sz w:val="21"/>
            <w:szCs w:val="21"/>
          </w:rPr>
          <w:t>Seva</w:t>
        </w:r>
        <w:proofErr w:type="spellEnd"/>
        <w:r w:rsidRPr="008E58D5">
          <w:rPr>
            <w:rFonts w:ascii="Arial" w:eastAsia="Times New Roman" w:hAnsi="Arial" w:cs="Arial"/>
            <w:color w:val="34495E"/>
            <w:sz w:val="21"/>
            <w:szCs w:val="21"/>
          </w:rPr>
          <w:t xml:space="preserve"> </w:t>
        </w:r>
        <w:proofErr w:type="spellStart"/>
        <w:r w:rsidRPr="008E58D5">
          <w:rPr>
            <w:rFonts w:ascii="Arial" w:eastAsia="Times New Roman" w:hAnsi="Arial" w:cs="Arial"/>
            <w:color w:val="34495E"/>
            <w:sz w:val="21"/>
            <w:szCs w:val="21"/>
          </w:rPr>
          <w:t>Kendras</w:t>
        </w:r>
        <w:proofErr w:type="spellEnd"/>
        <w:r w:rsidRPr="008E58D5">
          <w:rPr>
            <w:rFonts w:ascii="Arial" w:eastAsia="Times New Roman" w:hAnsi="Arial" w:cs="Arial"/>
            <w:color w:val="34495E"/>
            <w:sz w:val="21"/>
            <w:szCs w:val="21"/>
          </w:rPr>
          <w:t xml:space="preserve"> are extensions of POs through which front-end passport-related processes and services are carried out. It is the physical space where applicants must physically present themselves after getting an online appointment. This is where required documents are submitted, photographs taken and applications are reviewed before being passed on to the Passport Office for processing. There are 77 PSKs in India functioning under the PPP model under which human and technological resources are provided by TCS.</w:t>
        </w:r>
      </w:ins>
    </w:p>
    <w:p w:rsidR="008E58D5" w:rsidRPr="008E58D5" w:rsidRDefault="008E58D5" w:rsidP="008E58D5">
      <w:pPr>
        <w:numPr>
          <w:ilvl w:val="0"/>
          <w:numId w:val="19"/>
        </w:numPr>
        <w:spacing w:after="0" w:line="240" w:lineRule="auto"/>
        <w:ind w:left="195"/>
        <w:jc w:val="both"/>
        <w:rPr>
          <w:ins w:id="188" w:author="Unknown"/>
          <w:rFonts w:ascii="Times New Roman" w:eastAsia="Times New Roman" w:hAnsi="Times New Roman" w:cs="Times New Roman"/>
          <w:color w:val="34495E"/>
          <w:sz w:val="21"/>
          <w:szCs w:val="21"/>
        </w:rPr>
      </w:pPr>
      <w:ins w:id="189" w:author="Unknown">
        <w:r w:rsidRPr="008E58D5">
          <w:rPr>
            <w:rFonts w:ascii="Arial" w:eastAsia="Times New Roman" w:hAnsi="Arial" w:cs="Arial"/>
            <w:b/>
            <w:bCs/>
            <w:color w:val="34495E"/>
            <w:sz w:val="21"/>
          </w:rPr>
          <w:t>PSLK </w:t>
        </w:r>
        <w:r w:rsidRPr="008E58D5">
          <w:rPr>
            <w:rFonts w:ascii="Arial" w:eastAsia="Times New Roman" w:hAnsi="Arial" w:cs="Arial"/>
            <w:color w:val="34495E"/>
            <w:sz w:val="21"/>
            <w:szCs w:val="21"/>
          </w:rPr>
          <w:t xml:space="preserve">- Passport </w:t>
        </w:r>
        <w:proofErr w:type="spellStart"/>
        <w:r w:rsidRPr="008E58D5">
          <w:rPr>
            <w:rFonts w:ascii="Arial" w:eastAsia="Times New Roman" w:hAnsi="Arial" w:cs="Arial"/>
            <w:color w:val="34495E"/>
            <w:sz w:val="21"/>
            <w:szCs w:val="21"/>
          </w:rPr>
          <w:t>Seva</w:t>
        </w:r>
        <w:proofErr w:type="spellEnd"/>
        <w:r w:rsidRPr="008E58D5">
          <w:rPr>
            <w:rFonts w:ascii="Arial" w:eastAsia="Times New Roman" w:hAnsi="Arial" w:cs="Arial"/>
            <w:color w:val="34495E"/>
            <w:sz w:val="21"/>
            <w:szCs w:val="21"/>
          </w:rPr>
          <w:t xml:space="preserve"> </w:t>
        </w:r>
        <w:proofErr w:type="spellStart"/>
        <w:r w:rsidRPr="008E58D5">
          <w:rPr>
            <w:rFonts w:ascii="Arial" w:eastAsia="Times New Roman" w:hAnsi="Arial" w:cs="Arial"/>
            <w:color w:val="34495E"/>
            <w:sz w:val="21"/>
            <w:szCs w:val="21"/>
          </w:rPr>
          <w:t>Laghu</w:t>
        </w:r>
        <w:proofErr w:type="spellEnd"/>
        <w:r w:rsidRPr="008E58D5">
          <w:rPr>
            <w:rFonts w:ascii="Arial" w:eastAsia="Times New Roman" w:hAnsi="Arial" w:cs="Arial"/>
            <w:color w:val="34495E"/>
            <w:sz w:val="21"/>
            <w:szCs w:val="21"/>
          </w:rPr>
          <w:t xml:space="preserve"> </w:t>
        </w:r>
        <w:proofErr w:type="spellStart"/>
        <w:r w:rsidRPr="008E58D5">
          <w:rPr>
            <w:rFonts w:ascii="Arial" w:eastAsia="Times New Roman" w:hAnsi="Arial" w:cs="Arial"/>
            <w:color w:val="34495E"/>
            <w:sz w:val="21"/>
            <w:szCs w:val="21"/>
          </w:rPr>
          <w:t>Kendras</w:t>
        </w:r>
        <w:proofErr w:type="spellEnd"/>
        <w:r w:rsidRPr="008E58D5">
          <w:rPr>
            <w:rFonts w:ascii="Arial" w:eastAsia="Times New Roman" w:hAnsi="Arial" w:cs="Arial"/>
            <w:color w:val="34495E"/>
            <w:sz w:val="21"/>
            <w:szCs w:val="21"/>
          </w:rPr>
          <w:t xml:space="preserve"> are also extensions of POs providing similar services as PSKs, except that these were set up to cover certain areas such as eastern and north-eastern areas. They help ease the burden of PSKs in these regions who handle applications from a large jurisdiction. There are 16 PSLKs in India but these do not function under the PPP model. They are entirely set up, operated and controlled by the government.</w:t>
        </w:r>
      </w:ins>
    </w:p>
    <w:p w:rsidR="008E58D5" w:rsidRPr="008E58D5" w:rsidRDefault="008E58D5" w:rsidP="008E58D5">
      <w:pPr>
        <w:numPr>
          <w:ilvl w:val="0"/>
          <w:numId w:val="19"/>
        </w:numPr>
        <w:spacing w:after="0" w:line="240" w:lineRule="auto"/>
        <w:ind w:left="195"/>
        <w:jc w:val="both"/>
        <w:rPr>
          <w:ins w:id="190" w:author="Unknown"/>
          <w:rFonts w:ascii="Times New Roman" w:eastAsia="Times New Roman" w:hAnsi="Times New Roman" w:cs="Times New Roman"/>
          <w:color w:val="34495E"/>
          <w:sz w:val="21"/>
          <w:szCs w:val="21"/>
        </w:rPr>
      </w:pPr>
      <w:ins w:id="191" w:author="Unknown">
        <w:r w:rsidRPr="008E58D5">
          <w:rPr>
            <w:rFonts w:ascii="Arial" w:eastAsia="Times New Roman" w:hAnsi="Arial" w:cs="Arial"/>
            <w:b/>
            <w:bCs/>
            <w:color w:val="34495E"/>
            <w:sz w:val="21"/>
          </w:rPr>
          <w:t>PO/RPO</w:t>
        </w:r>
        <w:r w:rsidRPr="008E58D5">
          <w:rPr>
            <w:rFonts w:ascii="Arial" w:eastAsia="Times New Roman" w:hAnsi="Arial" w:cs="Arial"/>
            <w:color w:val="34495E"/>
            <w:sz w:val="21"/>
            <w:szCs w:val="21"/>
          </w:rPr>
          <w:t> - Passport Offices/Regional Passport Offices issue / deny issue of / impound passports. POs carry out back-end passport-related processes and services. They exercise authority over PSKs. They process applications, and print and send out approved passports. They deal with the MEA, state police and state administration. They also handle financial, legal and RTI activities. There are 37 passport offices in India.</w:t>
        </w:r>
      </w:ins>
    </w:p>
    <w:p w:rsidR="008E58D5" w:rsidRPr="008E58D5" w:rsidRDefault="008E58D5" w:rsidP="008E58D5">
      <w:pPr>
        <w:numPr>
          <w:ilvl w:val="0"/>
          <w:numId w:val="19"/>
        </w:numPr>
        <w:spacing w:after="0" w:line="240" w:lineRule="auto"/>
        <w:ind w:left="195"/>
        <w:jc w:val="both"/>
        <w:rPr>
          <w:ins w:id="192" w:author="Unknown"/>
          <w:rFonts w:ascii="Times New Roman" w:eastAsia="Times New Roman" w:hAnsi="Times New Roman" w:cs="Times New Roman"/>
          <w:color w:val="34495E"/>
          <w:sz w:val="21"/>
          <w:szCs w:val="21"/>
        </w:rPr>
      </w:pPr>
      <w:ins w:id="193" w:author="Unknown">
        <w:r w:rsidRPr="008E58D5">
          <w:rPr>
            <w:rFonts w:ascii="Arial" w:eastAsia="Times New Roman" w:hAnsi="Arial" w:cs="Arial"/>
            <w:b/>
            <w:bCs/>
            <w:color w:val="34495E"/>
            <w:sz w:val="21"/>
          </w:rPr>
          <w:t>Indian Missions Abroad -</w:t>
        </w:r>
        <w:r w:rsidRPr="008E58D5">
          <w:rPr>
            <w:rFonts w:ascii="Arial" w:eastAsia="Times New Roman" w:hAnsi="Arial" w:cs="Arial"/>
            <w:color w:val="34495E"/>
            <w:sz w:val="21"/>
            <w:szCs w:val="21"/>
          </w:rPr>
          <w:t> The MEA works through about 180 Indian Mission / Posts for issuance of passports outside India. These include Indian Embassies, High Commissions and Consulates.</w:t>
        </w:r>
      </w:ins>
    </w:p>
    <w:p w:rsidR="0094197F" w:rsidRDefault="0094197F" w:rsidP="008E58D5"/>
    <w:sectPr w:rsidR="0094197F" w:rsidSect="008E58D5">
      <w:pgSz w:w="12240" w:h="15840"/>
      <w:pgMar w:top="567" w:right="1440" w:bottom="1440"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84CDE"/>
    <w:multiLevelType w:val="multilevel"/>
    <w:tmpl w:val="67D4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24EDF"/>
    <w:multiLevelType w:val="multilevel"/>
    <w:tmpl w:val="FE023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81CB1"/>
    <w:multiLevelType w:val="multilevel"/>
    <w:tmpl w:val="C242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9A1515"/>
    <w:multiLevelType w:val="multilevel"/>
    <w:tmpl w:val="EBAE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B42F1"/>
    <w:multiLevelType w:val="multilevel"/>
    <w:tmpl w:val="BEDE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43138A"/>
    <w:multiLevelType w:val="multilevel"/>
    <w:tmpl w:val="853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235585"/>
    <w:multiLevelType w:val="multilevel"/>
    <w:tmpl w:val="1794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B73E38"/>
    <w:multiLevelType w:val="multilevel"/>
    <w:tmpl w:val="751C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232CAE"/>
    <w:multiLevelType w:val="multilevel"/>
    <w:tmpl w:val="869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430EF5"/>
    <w:multiLevelType w:val="multilevel"/>
    <w:tmpl w:val="08E0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4E25F7"/>
    <w:multiLevelType w:val="multilevel"/>
    <w:tmpl w:val="38A0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155487"/>
    <w:multiLevelType w:val="multilevel"/>
    <w:tmpl w:val="1C58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704F64"/>
    <w:multiLevelType w:val="multilevel"/>
    <w:tmpl w:val="C474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913334"/>
    <w:multiLevelType w:val="multilevel"/>
    <w:tmpl w:val="1F3A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C8599A"/>
    <w:multiLevelType w:val="multilevel"/>
    <w:tmpl w:val="4F5E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490E67"/>
    <w:multiLevelType w:val="multilevel"/>
    <w:tmpl w:val="521C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6D3E06"/>
    <w:multiLevelType w:val="multilevel"/>
    <w:tmpl w:val="6D2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557220"/>
    <w:multiLevelType w:val="multilevel"/>
    <w:tmpl w:val="295A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35085F"/>
    <w:multiLevelType w:val="multilevel"/>
    <w:tmpl w:val="C044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2"/>
  </w:num>
  <w:num w:numId="4">
    <w:abstractNumId w:val="14"/>
  </w:num>
  <w:num w:numId="5">
    <w:abstractNumId w:val="9"/>
  </w:num>
  <w:num w:numId="6">
    <w:abstractNumId w:val="15"/>
  </w:num>
  <w:num w:numId="7">
    <w:abstractNumId w:val="3"/>
  </w:num>
  <w:num w:numId="8">
    <w:abstractNumId w:val="0"/>
  </w:num>
  <w:num w:numId="9">
    <w:abstractNumId w:val="5"/>
  </w:num>
  <w:num w:numId="10">
    <w:abstractNumId w:val="4"/>
  </w:num>
  <w:num w:numId="11">
    <w:abstractNumId w:val="12"/>
  </w:num>
  <w:num w:numId="12">
    <w:abstractNumId w:val="8"/>
  </w:num>
  <w:num w:numId="13">
    <w:abstractNumId w:val="11"/>
  </w:num>
  <w:num w:numId="14">
    <w:abstractNumId w:val="17"/>
  </w:num>
  <w:num w:numId="15">
    <w:abstractNumId w:val="1"/>
  </w:num>
  <w:num w:numId="16">
    <w:abstractNumId w:val="7"/>
  </w:num>
  <w:num w:numId="17">
    <w:abstractNumId w:val="18"/>
  </w:num>
  <w:num w:numId="18">
    <w:abstractNumId w:val="13"/>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E58D5"/>
    <w:rsid w:val="008E58D5"/>
    <w:rsid w:val="009419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97F"/>
  </w:style>
  <w:style w:type="paragraph" w:styleId="Heading2">
    <w:name w:val="heading 2"/>
    <w:basedOn w:val="Normal"/>
    <w:link w:val="Heading2Char"/>
    <w:uiPriority w:val="9"/>
    <w:qFormat/>
    <w:rsid w:val="008E58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58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8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58D5"/>
    <w:rPr>
      <w:rFonts w:ascii="Times New Roman" w:eastAsia="Times New Roman" w:hAnsi="Times New Roman" w:cs="Times New Roman"/>
      <w:b/>
      <w:bCs/>
      <w:sz w:val="27"/>
      <w:szCs w:val="27"/>
    </w:rPr>
  </w:style>
  <w:style w:type="paragraph" w:styleId="NormalWeb">
    <w:name w:val="Normal (Web)"/>
    <w:basedOn w:val="Normal"/>
    <w:uiPriority w:val="99"/>
    <w:unhideWhenUsed/>
    <w:rsid w:val="008E58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58D5"/>
    <w:rPr>
      <w:color w:val="0000FF"/>
      <w:u w:val="single"/>
    </w:rPr>
  </w:style>
  <w:style w:type="character" w:styleId="Strong">
    <w:name w:val="Strong"/>
    <w:basedOn w:val="DefaultParagraphFont"/>
    <w:uiPriority w:val="22"/>
    <w:qFormat/>
    <w:rsid w:val="008E58D5"/>
    <w:rPr>
      <w:b/>
      <w:bCs/>
    </w:rPr>
  </w:style>
  <w:style w:type="paragraph" w:styleId="BalloonText">
    <w:name w:val="Balloon Text"/>
    <w:basedOn w:val="Normal"/>
    <w:link w:val="BalloonTextChar"/>
    <w:uiPriority w:val="99"/>
    <w:semiHidden/>
    <w:unhideWhenUsed/>
    <w:rsid w:val="008E5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1036865">
      <w:bodyDiv w:val="1"/>
      <w:marLeft w:val="0"/>
      <w:marRight w:val="0"/>
      <w:marTop w:val="0"/>
      <w:marBottom w:val="0"/>
      <w:divBdr>
        <w:top w:val="none" w:sz="0" w:space="0" w:color="auto"/>
        <w:left w:val="none" w:sz="0" w:space="0" w:color="auto"/>
        <w:bottom w:val="none" w:sz="0" w:space="0" w:color="auto"/>
        <w:right w:val="none" w:sz="0" w:space="0" w:color="auto"/>
      </w:divBdr>
      <w:divsChild>
        <w:div w:id="156578592">
          <w:marLeft w:val="0"/>
          <w:marRight w:val="0"/>
          <w:marTop w:val="0"/>
          <w:marBottom w:val="0"/>
          <w:divBdr>
            <w:top w:val="none" w:sz="0" w:space="0" w:color="auto"/>
            <w:left w:val="none" w:sz="0" w:space="0" w:color="auto"/>
            <w:bottom w:val="none" w:sz="0" w:space="0" w:color="auto"/>
            <w:right w:val="none" w:sz="0" w:space="0" w:color="auto"/>
          </w:divBdr>
        </w:div>
        <w:div w:id="1842156276">
          <w:marLeft w:val="0"/>
          <w:marRight w:val="0"/>
          <w:marTop w:val="0"/>
          <w:marBottom w:val="0"/>
          <w:divBdr>
            <w:top w:val="none" w:sz="0" w:space="0" w:color="auto"/>
            <w:left w:val="none" w:sz="0" w:space="0" w:color="auto"/>
            <w:bottom w:val="none" w:sz="0" w:space="0" w:color="auto"/>
            <w:right w:val="none" w:sz="0" w:space="0" w:color="auto"/>
          </w:divBdr>
        </w:div>
        <w:div w:id="371076456">
          <w:marLeft w:val="0"/>
          <w:marRight w:val="0"/>
          <w:marTop w:val="0"/>
          <w:marBottom w:val="130"/>
          <w:divBdr>
            <w:top w:val="none" w:sz="0" w:space="0" w:color="auto"/>
            <w:left w:val="none" w:sz="0" w:space="0" w:color="auto"/>
            <w:bottom w:val="none" w:sz="0" w:space="0" w:color="auto"/>
            <w:right w:val="none" w:sz="0" w:space="0" w:color="auto"/>
          </w:divBdr>
        </w:div>
        <w:div w:id="606890082">
          <w:marLeft w:val="0"/>
          <w:marRight w:val="0"/>
          <w:marTop w:val="0"/>
          <w:marBottom w:val="130"/>
          <w:divBdr>
            <w:top w:val="none" w:sz="0" w:space="0" w:color="auto"/>
            <w:left w:val="none" w:sz="0" w:space="0" w:color="auto"/>
            <w:bottom w:val="none" w:sz="0" w:space="0" w:color="auto"/>
            <w:right w:val="none" w:sz="0" w:space="0" w:color="auto"/>
          </w:divBdr>
        </w:div>
        <w:div w:id="116416080">
          <w:marLeft w:val="0"/>
          <w:marRight w:val="0"/>
          <w:marTop w:val="0"/>
          <w:marBottom w:val="130"/>
          <w:divBdr>
            <w:top w:val="none" w:sz="0" w:space="0" w:color="auto"/>
            <w:left w:val="none" w:sz="0" w:space="0" w:color="auto"/>
            <w:bottom w:val="none" w:sz="0" w:space="0" w:color="auto"/>
            <w:right w:val="none" w:sz="0" w:space="0" w:color="auto"/>
          </w:divBdr>
        </w:div>
        <w:div w:id="1017657875">
          <w:marLeft w:val="0"/>
          <w:marRight w:val="0"/>
          <w:marTop w:val="0"/>
          <w:marBottom w:val="0"/>
          <w:divBdr>
            <w:top w:val="none" w:sz="0" w:space="0" w:color="auto"/>
            <w:left w:val="none" w:sz="0" w:space="0" w:color="auto"/>
            <w:bottom w:val="none" w:sz="0" w:space="0" w:color="auto"/>
            <w:right w:val="none" w:sz="0" w:space="0" w:color="auto"/>
          </w:divBdr>
        </w:div>
        <w:div w:id="147988457">
          <w:marLeft w:val="0"/>
          <w:marRight w:val="0"/>
          <w:marTop w:val="0"/>
          <w:marBottom w:val="130"/>
          <w:divBdr>
            <w:top w:val="none" w:sz="0" w:space="0" w:color="auto"/>
            <w:left w:val="none" w:sz="0" w:space="0" w:color="auto"/>
            <w:bottom w:val="none" w:sz="0" w:space="0" w:color="auto"/>
            <w:right w:val="none" w:sz="0" w:space="0" w:color="auto"/>
          </w:divBdr>
        </w:div>
        <w:div w:id="1356031402">
          <w:marLeft w:val="0"/>
          <w:marRight w:val="0"/>
          <w:marTop w:val="0"/>
          <w:marBottom w:val="130"/>
          <w:divBdr>
            <w:top w:val="none" w:sz="0" w:space="0" w:color="auto"/>
            <w:left w:val="none" w:sz="0" w:space="0" w:color="auto"/>
            <w:bottom w:val="none" w:sz="0" w:space="0" w:color="auto"/>
            <w:right w:val="none" w:sz="0" w:space="0" w:color="auto"/>
          </w:divBdr>
        </w:div>
        <w:div w:id="1009680017">
          <w:marLeft w:val="0"/>
          <w:marRight w:val="0"/>
          <w:marTop w:val="0"/>
          <w:marBottom w:val="130"/>
          <w:divBdr>
            <w:top w:val="none" w:sz="0" w:space="0" w:color="auto"/>
            <w:left w:val="none" w:sz="0" w:space="0" w:color="auto"/>
            <w:bottom w:val="none" w:sz="0" w:space="0" w:color="auto"/>
            <w:right w:val="none" w:sz="0" w:space="0" w:color="auto"/>
          </w:divBdr>
        </w:div>
        <w:div w:id="1585457407">
          <w:marLeft w:val="0"/>
          <w:marRight w:val="0"/>
          <w:marTop w:val="0"/>
          <w:marBottom w:val="130"/>
          <w:divBdr>
            <w:top w:val="none" w:sz="0" w:space="0" w:color="auto"/>
            <w:left w:val="none" w:sz="0" w:space="0" w:color="auto"/>
            <w:bottom w:val="none" w:sz="0" w:space="0" w:color="auto"/>
            <w:right w:val="none" w:sz="0" w:space="0" w:color="auto"/>
          </w:divBdr>
        </w:div>
        <w:div w:id="2131245023">
          <w:marLeft w:val="0"/>
          <w:marRight w:val="0"/>
          <w:marTop w:val="0"/>
          <w:marBottom w:val="0"/>
          <w:divBdr>
            <w:top w:val="none" w:sz="0" w:space="0" w:color="auto"/>
            <w:left w:val="none" w:sz="0" w:space="0" w:color="auto"/>
            <w:bottom w:val="none" w:sz="0" w:space="0" w:color="auto"/>
            <w:right w:val="none" w:sz="0" w:space="0" w:color="auto"/>
          </w:divBdr>
        </w:div>
        <w:div w:id="709838514">
          <w:marLeft w:val="0"/>
          <w:marRight w:val="0"/>
          <w:marTop w:val="0"/>
          <w:marBottom w:val="130"/>
          <w:divBdr>
            <w:top w:val="none" w:sz="0" w:space="0" w:color="auto"/>
            <w:left w:val="none" w:sz="0" w:space="0" w:color="auto"/>
            <w:bottom w:val="none" w:sz="0" w:space="0" w:color="auto"/>
            <w:right w:val="none" w:sz="0" w:space="0" w:color="auto"/>
          </w:divBdr>
        </w:div>
        <w:div w:id="494762740">
          <w:marLeft w:val="0"/>
          <w:marRight w:val="0"/>
          <w:marTop w:val="0"/>
          <w:marBottom w:val="130"/>
          <w:divBdr>
            <w:top w:val="none" w:sz="0" w:space="0" w:color="auto"/>
            <w:left w:val="none" w:sz="0" w:space="0" w:color="auto"/>
            <w:bottom w:val="none" w:sz="0" w:space="0" w:color="auto"/>
            <w:right w:val="none" w:sz="0" w:space="0" w:color="auto"/>
          </w:divBdr>
        </w:div>
        <w:div w:id="1986081378">
          <w:marLeft w:val="0"/>
          <w:marRight w:val="0"/>
          <w:marTop w:val="0"/>
          <w:marBottom w:val="130"/>
          <w:divBdr>
            <w:top w:val="none" w:sz="0" w:space="0" w:color="auto"/>
            <w:left w:val="none" w:sz="0" w:space="0" w:color="auto"/>
            <w:bottom w:val="none" w:sz="0" w:space="0" w:color="auto"/>
            <w:right w:val="none" w:sz="0" w:space="0" w:color="auto"/>
          </w:divBdr>
        </w:div>
        <w:div w:id="40981491">
          <w:marLeft w:val="0"/>
          <w:marRight w:val="0"/>
          <w:marTop w:val="0"/>
          <w:marBottom w:val="130"/>
          <w:divBdr>
            <w:top w:val="none" w:sz="0" w:space="0" w:color="auto"/>
            <w:left w:val="none" w:sz="0" w:space="0" w:color="auto"/>
            <w:bottom w:val="none" w:sz="0" w:space="0" w:color="auto"/>
            <w:right w:val="none" w:sz="0" w:space="0" w:color="auto"/>
          </w:divBdr>
        </w:div>
        <w:div w:id="831483528">
          <w:marLeft w:val="0"/>
          <w:marRight w:val="0"/>
          <w:marTop w:val="0"/>
          <w:marBottom w:val="130"/>
          <w:divBdr>
            <w:top w:val="none" w:sz="0" w:space="0" w:color="auto"/>
            <w:left w:val="none" w:sz="0" w:space="0" w:color="auto"/>
            <w:bottom w:val="none" w:sz="0" w:space="0" w:color="auto"/>
            <w:right w:val="none" w:sz="0" w:space="0" w:color="auto"/>
          </w:divBdr>
        </w:div>
        <w:div w:id="2075473012">
          <w:marLeft w:val="0"/>
          <w:marRight w:val="0"/>
          <w:marTop w:val="0"/>
          <w:marBottom w:val="1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dn.pixabay.com/photo/2015/06/27/05/27/travel-823299_960_720.jpg" TargetMode="External"/><Relationship Id="rId12" Type="http://schemas.openxmlformats.org/officeDocument/2006/relationships/hyperlink" Target="https://image.shutterstock.com/image-photo/young-woman-international-airport-checkin-450w-398509342.jpg" TargetMode="External"/><Relationship Id="rId17" Type="http://schemas.openxmlformats.org/officeDocument/2006/relationships/hyperlink" Target="https://image.shutterstock.com/image-illustration/high-detailed-white-airliner-red-450w-1019281570.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bankbazaar.com/passport/apply-passport-online.html" TargetMode="External"/><Relationship Id="rId5" Type="http://schemas.openxmlformats.org/officeDocument/2006/relationships/hyperlink" Target="https://image.shutterstock.com/image-photo/portrait-attractive-young-excited-woman-450w-382981327.jpg" TargetMode="External"/><Relationship Id="rId15" Type="http://schemas.openxmlformats.org/officeDocument/2006/relationships/hyperlink" Target="https://cdn.pixabay.com/photo/2016/03/04/19/36/beach-1236581_960_720.jpg" TargetMode="External"/><Relationship Id="rId10" Type="http://schemas.openxmlformats.org/officeDocument/2006/relationships/image" Target="media/image3.jpeg"/><Relationship Id="rId19" Type="http://schemas.openxmlformats.org/officeDocument/2006/relationships/hyperlink" Target="https://image.shutterstock.com/image-photo/staff-checking-passport-male-passenger-450w-722187751.jpg" TargetMode="External"/><Relationship Id="rId4" Type="http://schemas.openxmlformats.org/officeDocument/2006/relationships/webSettings" Target="webSettings.xml"/><Relationship Id="rId9" Type="http://schemas.openxmlformats.org/officeDocument/2006/relationships/hyperlink" Target="https://cdn.pixabay.com/photo/2019/09/19/08/25/flight-4488576_960_720.jpg" TargetMode="External"/><Relationship Id="rId14" Type="http://schemas.openxmlformats.org/officeDocument/2006/relationships/hyperlink" Target="https://www.bankbazaar.com/passport/indian-passport-fe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2883</Words>
  <Characters>16435</Characters>
  <Application>Microsoft Office Word</Application>
  <DocSecurity>0</DocSecurity>
  <Lines>136</Lines>
  <Paragraphs>38</Paragraphs>
  <ScaleCrop>false</ScaleCrop>
  <Company/>
  <LinksUpToDate>false</LinksUpToDate>
  <CharactersWithSpaces>19280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2019-12-02T15:08:00Z</dcterms:created>
  <dcterms:modified xsi:type="dcterms:W3CDTF">2019-12-02T15:09:00Z</dcterms:modified>
</cp:coreProperties>
</file>